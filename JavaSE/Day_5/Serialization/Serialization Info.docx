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AB" w:rsidRPr="00A56F66" w:rsidRDefault="005B6F18">
      <w:pPr>
        <w:rPr>
          <w:sz w:val="36"/>
          <w:szCs w:val="36"/>
        </w:rPr>
      </w:pPr>
      <w:r w:rsidRPr="00A56F66">
        <w:rPr>
          <w:sz w:val="36"/>
          <w:szCs w:val="36"/>
        </w:rPr>
        <w:t>When u create an object, it exists for as long as u need it, but under no circumstances does it exist when the program terminates. While this makes sense at first, there are situations in which it would be incredibly useful if an object could exist and hold its information even while the program wasn’t  running. Then the next time u started the program, the object would be there and it would have the same information it had</w:t>
      </w:r>
      <w:r w:rsidR="004A57FB" w:rsidRPr="00A56F66">
        <w:rPr>
          <w:sz w:val="36"/>
          <w:szCs w:val="36"/>
        </w:rPr>
        <w:t>,</w:t>
      </w:r>
      <w:r w:rsidRPr="00A56F66">
        <w:rPr>
          <w:sz w:val="36"/>
          <w:szCs w:val="36"/>
        </w:rPr>
        <w:t xml:space="preserve"> the previous time the program was running. Of course, u can get a similar effect by writing the information to a file or to a database, but in the spirit of making everything an object, it would be quite convenient to declare an object to be “persistent” and have all the details taken care of for u.</w:t>
      </w:r>
    </w:p>
    <w:p w:rsidR="005B6F18" w:rsidRPr="00A56F66" w:rsidRDefault="005B6F18">
      <w:pPr>
        <w:rPr>
          <w:sz w:val="36"/>
          <w:szCs w:val="36"/>
        </w:rPr>
      </w:pPr>
      <w:r w:rsidRPr="00A56F66">
        <w:rPr>
          <w:sz w:val="36"/>
          <w:szCs w:val="36"/>
        </w:rPr>
        <w:t>Java’s Object  Serialization allows u to take an “object”  that implements  “</w:t>
      </w:r>
      <w:proofErr w:type="spellStart"/>
      <w:r w:rsidRPr="00A56F66">
        <w:rPr>
          <w:sz w:val="36"/>
          <w:szCs w:val="36"/>
        </w:rPr>
        <w:t>Serializable</w:t>
      </w:r>
      <w:proofErr w:type="spellEnd"/>
      <w:r w:rsidRPr="00A56F66">
        <w:rPr>
          <w:sz w:val="36"/>
          <w:szCs w:val="36"/>
        </w:rPr>
        <w:t>” interface and turn it into sequence of bytes , that can later be fully restored to regenerate the original object. This is even true across a network , which means that the serialization mechanism automatically compensate for difference in operating system. That is , u can create an object on a “Windows” machine , serialize it and send it across the network to a “Unix” machine, where it will be correctly reconstructed. U don’t have to worry about data representation on the different machines , the bytes ordering or any other details.</w:t>
      </w:r>
    </w:p>
    <w:p w:rsidR="005B6F18" w:rsidRPr="00A56F66" w:rsidRDefault="003937FD">
      <w:pPr>
        <w:rPr>
          <w:sz w:val="36"/>
          <w:szCs w:val="36"/>
        </w:rPr>
      </w:pPr>
      <w:r w:rsidRPr="00A56F66">
        <w:rPr>
          <w:rFonts w:ascii="Times New Roman" w:eastAsia="Times New Roman" w:hAnsi="Times New Roman"/>
          <w:sz w:val="36"/>
          <w:szCs w:val="36"/>
        </w:rPr>
        <w:t xml:space="preserve">Serialization is the process of converting an object's state (including its </w:t>
      </w:r>
      <w:r w:rsidR="00145F95" w:rsidRPr="00A56F66">
        <w:rPr>
          <w:rFonts w:ascii="Times New Roman" w:eastAsia="Times New Roman" w:hAnsi="Times New Roman"/>
          <w:sz w:val="36"/>
          <w:szCs w:val="36"/>
        </w:rPr>
        <w:t>entire graph</w:t>
      </w:r>
      <w:r w:rsidRPr="00A56F66">
        <w:rPr>
          <w:rFonts w:ascii="Times New Roman" w:eastAsia="Times New Roman" w:hAnsi="Times New Roman"/>
          <w:sz w:val="36"/>
          <w:szCs w:val="36"/>
        </w:rPr>
        <w:t xml:space="preserve">) to a sequence of bytes, as well as the </w:t>
      </w:r>
      <w:r w:rsidRPr="00A56F66">
        <w:rPr>
          <w:rFonts w:ascii="Times New Roman" w:eastAsia="Times New Roman" w:hAnsi="Times New Roman"/>
          <w:sz w:val="36"/>
          <w:szCs w:val="36"/>
        </w:rPr>
        <w:lastRenderedPageBreak/>
        <w:t>process of rebuilding those bytes into a live object at some future time. Simple......</w:t>
      </w:r>
      <w:proofErr w:type="spellStart"/>
      <w:r w:rsidRPr="00A56F66">
        <w:rPr>
          <w:rFonts w:ascii="Times New Roman" w:eastAsia="Times New Roman" w:hAnsi="Times New Roman"/>
          <w:sz w:val="36"/>
          <w:szCs w:val="36"/>
        </w:rPr>
        <w:t>Coverting</w:t>
      </w:r>
      <w:proofErr w:type="spellEnd"/>
      <w:r w:rsidRPr="00A56F66">
        <w:rPr>
          <w:rFonts w:ascii="Times New Roman" w:eastAsia="Times New Roman" w:hAnsi="Times New Roman"/>
          <w:sz w:val="36"/>
          <w:szCs w:val="36"/>
        </w:rPr>
        <w:t xml:space="preserve"> an object to bytes and bytes back to object. So when is serialization used? Serialization is used when you want to persist the object. It is also used by RMI to pass objects between JVMs, either as arguments in a method invocation from a client to a server or as return values from a method invocation. In general, serialization is used when we want the object to exist beyond the lifetime of the JVM.</w:t>
      </w:r>
    </w:p>
    <w:p w:rsidR="005A41F5" w:rsidRPr="00A56F66" w:rsidRDefault="005A41F5">
      <w:pPr>
        <w:rPr>
          <w:b/>
          <w:sz w:val="36"/>
          <w:szCs w:val="36"/>
        </w:rPr>
      </w:pPr>
      <w:r w:rsidRPr="00A56F66">
        <w:rPr>
          <w:sz w:val="36"/>
          <w:szCs w:val="36"/>
        </w:rPr>
        <w:t xml:space="preserve">Object serialization was added to the language to support two major features. </w:t>
      </w:r>
      <w:r w:rsidRPr="00A56F66">
        <w:rPr>
          <w:b/>
          <w:sz w:val="36"/>
          <w:szCs w:val="36"/>
        </w:rPr>
        <w:t>Java’s RMI and Java Beans.</w:t>
      </w:r>
    </w:p>
    <w:p w:rsidR="005A41F5" w:rsidRPr="00A56F66" w:rsidRDefault="005A41F5">
      <w:pPr>
        <w:rPr>
          <w:sz w:val="36"/>
          <w:szCs w:val="36"/>
        </w:rPr>
      </w:pPr>
      <w:r w:rsidRPr="00A56F66">
        <w:rPr>
          <w:sz w:val="36"/>
          <w:szCs w:val="36"/>
        </w:rPr>
        <w:t xml:space="preserve">When </w:t>
      </w:r>
      <w:proofErr w:type="spellStart"/>
      <w:r w:rsidR="00D268B7" w:rsidRPr="00A56F66">
        <w:rPr>
          <w:b/>
          <w:sz w:val="36"/>
          <w:szCs w:val="36"/>
        </w:rPr>
        <w:t>Java</w:t>
      </w:r>
      <w:r w:rsidRPr="00A56F66">
        <w:rPr>
          <w:b/>
          <w:sz w:val="36"/>
          <w:szCs w:val="36"/>
        </w:rPr>
        <w:t>Bean</w:t>
      </w:r>
      <w:proofErr w:type="spellEnd"/>
      <w:r w:rsidRPr="00A56F66">
        <w:rPr>
          <w:sz w:val="36"/>
          <w:szCs w:val="36"/>
        </w:rPr>
        <w:t xml:space="preserve"> is used , it’s state information is generally configured at design time. This state information must be stored and later recovered when the program is started. Object serialization performs this task.</w:t>
      </w:r>
    </w:p>
    <w:p w:rsidR="00B55B29" w:rsidRPr="00A56F66" w:rsidRDefault="00B55B29">
      <w:pPr>
        <w:rPr>
          <w:sz w:val="36"/>
          <w:szCs w:val="36"/>
        </w:rPr>
      </w:pPr>
      <w:r w:rsidRPr="00A56F66">
        <w:rPr>
          <w:sz w:val="36"/>
          <w:szCs w:val="36"/>
        </w:rPr>
        <w:tab/>
        <w:t xml:space="preserve">In case of </w:t>
      </w:r>
      <w:r w:rsidR="00D268B7" w:rsidRPr="00A56F66">
        <w:rPr>
          <w:b/>
          <w:sz w:val="36"/>
          <w:szCs w:val="36"/>
        </w:rPr>
        <w:t>RMI</w:t>
      </w:r>
      <w:r w:rsidRPr="00A56F66">
        <w:rPr>
          <w:sz w:val="36"/>
          <w:szCs w:val="36"/>
        </w:rPr>
        <w:t xml:space="preserve"> , when object is sent over a network , its copy is sent through serialization mechanism.</w:t>
      </w:r>
    </w:p>
    <w:p w:rsidR="005A41F5" w:rsidRPr="00A56F66" w:rsidRDefault="006339C8">
      <w:pPr>
        <w:rPr>
          <w:sz w:val="36"/>
          <w:szCs w:val="36"/>
        </w:rPr>
      </w:pPr>
      <w:r w:rsidRPr="00A56F66">
        <w:rPr>
          <w:sz w:val="36"/>
          <w:szCs w:val="36"/>
        </w:rPr>
        <w:t>Examples of Serialization</w:t>
      </w:r>
    </w:p>
    <w:p w:rsidR="00AE6EB7" w:rsidRPr="00A56F66" w:rsidRDefault="00AE6EB7" w:rsidP="00AE6EB7">
      <w:pPr>
        <w:spacing w:beforeAutospacing="1" w:afterAutospacing="1" w:line="240" w:lineRule="auto"/>
        <w:rPr>
          <w:rFonts w:ascii="Times New Roman" w:eastAsia="Times New Roman" w:hAnsi="Times New Roman"/>
          <w:sz w:val="36"/>
          <w:szCs w:val="36"/>
        </w:rPr>
      </w:pPr>
      <w:proofErr w:type="spellStart"/>
      <w:r w:rsidRPr="00A56F66">
        <w:rPr>
          <w:rFonts w:ascii="Times New Roman" w:eastAsia="Times New Roman" w:hAnsi="Times New Roman"/>
          <w:i/>
          <w:iCs/>
          <w:sz w:val="36"/>
          <w:szCs w:val="36"/>
          <w:u w:val="single"/>
        </w:rPr>
        <w:t>Lets</w:t>
      </w:r>
      <w:proofErr w:type="spellEnd"/>
      <w:r w:rsidRPr="00A56F66">
        <w:rPr>
          <w:rFonts w:ascii="Times New Roman" w:eastAsia="Times New Roman" w:hAnsi="Times New Roman"/>
          <w:i/>
          <w:iCs/>
          <w:sz w:val="36"/>
          <w:szCs w:val="36"/>
          <w:u w:val="single"/>
        </w:rPr>
        <w:t xml:space="preserve"> see couple of different scenarios (examples) where we use serialization. </w:t>
      </w:r>
    </w:p>
    <w:p w:rsidR="00AE6EB7" w:rsidRPr="00A56F66" w:rsidRDefault="00AE6EB7" w:rsidP="00AE6EB7">
      <w:pPr>
        <w:numPr>
          <w:ilvl w:val="0"/>
          <w:numId w:val="1"/>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1. Banking example: When the account holder tries to withdraw money from the server through ATM, the account holder information along with the </w:t>
      </w:r>
      <w:proofErr w:type="spellStart"/>
      <w:r w:rsidRPr="00A56F66">
        <w:rPr>
          <w:rFonts w:ascii="Times New Roman" w:eastAsia="Times New Roman" w:hAnsi="Times New Roman"/>
          <w:sz w:val="36"/>
          <w:szCs w:val="36"/>
        </w:rPr>
        <w:t>withdrawl</w:t>
      </w:r>
      <w:proofErr w:type="spellEnd"/>
      <w:r w:rsidRPr="00A56F66">
        <w:rPr>
          <w:rFonts w:ascii="Times New Roman" w:eastAsia="Times New Roman" w:hAnsi="Times New Roman"/>
          <w:sz w:val="36"/>
          <w:szCs w:val="36"/>
        </w:rPr>
        <w:t xml:space="preserve"> details will be serialized (</w:t>
      </w:r>
      <w:proofErr w:type="spellStart"/>
      <w:r w:rsidRPr="00A56F66">
        <w:rPr>
          <w:rFonts w:ascii="Times New Roman" w:eastAsia="Times New Roman" w:hAnsi="Times New Roman"/>
          <w:sz w:val="36"/>
          <w:szCs w:val="36"/>
        </w:rPr>
        <w:t>marshalled</w:t>
      </w:r>
      <w:proofErr w:type="spellEnd"/>
      <w:r w:rsidRPr="00A56F66">
        <w:rPr>
          <w:rFonts w:ascii="Times New Roman" w:eastAsia="Times New Roman" w:hAnsi="Times New Roman"/>
          <w:sz w:val="36"/>
          <w:szCs w:val="36"/>
        </w:rPr>
        <w:t xml:space="preserve">/flattened to bytes) and sent to server where the details are </w:t>
      </w:r>
      <w:proofErr w:type="spellStart"/>
      <w:r w:rsidRPr="00A56F66">
        <w:rPr>
          <w:rFonts w:ascii="Times New Roman" w:eastAsia="Times New Roman" w:hAnsi="Times New Roman"/>
          <w:sz w:val="36"/>
          <w:szCs w:val="36"/>
        </w:rPr>
        <w:t>deserialized</w:t>
      </w:r>
      <w:proofErr w:type="spellEnd"/>
      <w:r w:rsidRPr="00A56F66">
        <w:rPr>
          <w:rFonts w:ascii="Times New Roman" w:eastAsia="Times New Roman" w:hAnsi="Times New Roman"/>
          <w:sz w:val="36"/>
          <w:szCs w:val="36"/>
        </w:rPr>
        <w:t xml:space="preserve"> </w:t>
      </w:r>
      <w:r w:rsidRPr="00A56F66">
        <w:rPr>
          <w:rFonts w:ascii="Times New Roman" w:eastAsia="Times New Roman" w:hAnsi="Times New Roman"/>
          <w:sz w:val="36"/>
          <w:szCs w:val="36"/>
        </w:rPr>
        <w:lastRenderedPageBreak/>
        <w:t>(</w:t>
      </w:r>
      <w:proofErr w:type="spellStart"/>
      <w:r w:rsidRPr="00A56F66">
        <w:rPr>
          <w:rFonts w:ascii="Times New Roman" w:eastAsia="Times New Roman" w:hAnsi="Times New Roman"/>
          <w:sz w:val="36"/>
          <w:szCs w:val="36"/>
        </w:rPr>
        <w:t>unmarshalled</w:t>
      </w:r>
      <w:proofErr w:type="spellEnd"/>
      <w:r w:rsidRPr="00A56F66">
        <w:rPr>
          <w:rFonts w:ascii="Times New Roman" w:eastAsia="Times New Roman" w:hAnsi="Times New Roman"/>
          <w:sz w:val="36"/>
          <w:szCs w:val="36"/>
        </w:rPr>
        <w:t xml:space="preserve">/rebuilt the bytes)and used to perform operations. This will reduce the network calls as we are serializing the whole object and sending to server and further request for information from client is not needed by the server. </w:t>
      </w:r>
    </w:p>
    <w:p w:rsidR="00AE6EB7" w:rsidRPr="00A56F66" w:rsidRDefault="00AE6EB7" w:rsidP="00AE6EB7">
      <w:pPr>
        <w:spacing w:after="0" w:line="240" w:lineRule="auto"/>
        <w:ind w:left="720"/>
        <w:rPr>
          <w:rFonts w:ascii="Times New Roman" w:eastAsia="Times New Roman" w:hAnsi="Times New Roman"/>
          <w:sz w:val="36"/>
          <w:szCs w:val="36"/>
        </w:rPr>
      </w:pPr>
    </w:p>
    <w:p w:rsidR="00AE6EB7" w:rsidRPr="00A56F66" w:rsidRDefault="00AE6EB7" w:rsidP="00AE6EB7">
      <w:pPr>
        <w:numPr>
          <w:ilvl w:val="0"/>
          <w:numId w:val="1"/>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2. Stock example: </w:t>
      </w:r>
      <w:proofErr w:type="spellStart"/>
      <w:r w:rsidRPr="00A56F66">
        <w:rPr>
          <w:rFonts w:ascii="Times New Roman" w:eastAsia="Times New Roman" w:hAnsi="Times New Roman"/>
          <w:sz w:val="36"/>
          <w:szCs w:val="36"/>
        </w:rPr>
        <w:t>Lets</w:t>
      </w:r>
      <w:proofErr w:type="spellEnd"/>
      <w:r w:rsidRPr="00A56F66">
        <w:rPr>
          <w:rFonts w:ascii="Times New Roman" w:eastAsia="Times New Roman" w:hAnsi="Times New Roman"/>
          <w:sz w:val="36"/>
          <w:szCs w:val="36"/>
        </w:rPr>
        <w:t xml:space="preserve"> say  user wants the stock updates immediately when he request for it. To achieve this, </w:t>
      </w:r>
      <w:proofErr w:type="spellStart"/>
      <w:r w:rsidRPr="00A56F66">
        <w:rPr>
          <w:rFonts w:ascii="Times New Roman" w:eastAsia="Times New Roman" w:hAnsi="Times New Roman"/>
          <w:sz w:val="36"/>
          <w:szCs w:val="36"/>
        </w:rPr>
        <w:t>everytime</w:t>
      </w:r>
      <w:proofErr w:type="spellEnd"/>
      <w:r w:rsidRPr="00A56F66">
        <w:rPr>
          <w:rFonts w:ascii="Times New Roman" w:eastAsia="Times New Roman" w:hAnsi="Times New Roman"/>
          <w:sz w:val="36"/>
          <w:szCs w:val="36"/>
        </w:rPr>
        <w:t xml:space="preserve"> we have an update, we can serialize it and save it in a file. When user requests the information, </w:t>
      </w:r>
      <w:proofErr w:type="spellStart"/>
      <w:r w:rsidRPr="00A56F66">
        <w:rPr>
          <w:rFonts w:ascii="Times New Roman" w:eastAsia="Times New Roman" w:hAnsi="Times New Roman"/>
          <w:sz w:val="36"/>
          <w:szCs w:val="36"/>
        </w:rPr>
        <w:t>deserialize</w:t>
      </w:r>
      <w:proofErr w:type="spellEnd"/>
      <w:r w:rsidRPr="00A56F66">
        <w:rPr>
          <w:rFonts w:ascii="Times New Roman" w:eastAsia="Times New Roman" w:hAnsi="Times New Roman"/>
          <w:sz w:val="36"/>
          <w:szCs w:val="36"/>
        </w:rPr>
        <w:t xml:space="preserve"> it from file and provide the information. This way we </w:t>
      </w:r>
      <w:proofErr w:type="spellStart"/>
      <w:r w:rsidRPr="00A56F66">
        <w:rPr>
          <w:rFonts w:ascii="Times New Roman" w:eastAsia="Times New Roman" w:hAnsi="Times New Roman"/>
          <w:sz w:val="36"/>
          <w:szCs w:val="36"/>
        </w:rPr>
        <w:t>dont</w:t>
      </w:r>
      <w:proofErr w:type="spellEnd"/>
      <w:r w:rsidRPr="00A56F66">
        <w:rPr>
          <w:rFonts w:ascii="Times New Roman" w:eastAsia="Times New Roman" w:hAnsi="Times New Roman"/>
          <w:sz w:val="36"/>
          <w:szCs w:val="36"/>
        </w:rPr>
        <w:t xml:space="preserve"> need to make the user wait for the information until we hit the database, perform computations and get the result. </w:t>
      </w:r>
    </w:p>
    <w:p w:rsidR="006339C8" w:rsidRPr="00A56F66" w:rsidRDefault="006339C8">
      <w:pPr>
        <w:rPr>
          <w:sz w:val="36"/>
          <w:szCs w:val="36"/>
        </w:rPr>
      </w:pPr>
    </w:p>
    <w:p w:rsidR="003C3D26" w:rsidRPr="00A56F66" w:rsidRDefault="003C3D26" w:rsidP="003C3D26">
      <w:pPr>
        <w:spacing w:beforeAutospacing="1"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Here are some uses of serialization </w:t>
      </w:r>
    </w:p>
    <w:p w:rsidR="003C3D26" w:rsidRPr="00A56F66" w:rsidRDefault="003C3D26" w:rsidP="003C3D26">
      <w:pPr>
        <w:numPr>
          <w:ilvl w:val="0"/>
          <w:numId w:val="2"/>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To persist data for future use. </w:t>
      </w:r>
    </w:p>
    <w:p w:rsidR="003C3D26" w:rsidRPr="00A56F66" w:rsidRDefault="003C3D26" w:rsidP="003C3D26">
      <w:pPr>
        <w:numPr>
          <w:ilvl w:val="0"/>
          <w:numId w:val="2"/>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To send data to a remote computer using such client/server Java technologies as RMI or socket programming. </w:t>
      </w:r>
    </w:p>
    <w:p w:rsidR="003C3D26" w:rsidRPr="00A56F66" w:rsidRDefault="003C3D26" w:rsidP="003C3D26">
      <w:pPr>
        <w:numPr>
          <w:ilvl w:val="0"/>
          <w:numId w:val="2"/>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To </w:t>
      </w:r>
      <w:r w:rsidR="00A50C18" w:rsidRPr="00A56F66">
        <w:rPr>
          <w:rFonts w:ascii="Times New Roman" w:eastAsia="Times New Roman" w:hAnsi="Times New Roman"/>
          <w:sz w:val="36"/>
          <w:szCs w:val="36"/>
        </w:rPr>
        <w:t>migrate</w:t>
      </w:r>
      <w:r w:rsidRPr="00A56F66">
        <w:rPr>
          <w:rFonts w:ascii="Times New Roman" w:eastAsia="Times New Roman" w:hAnsi="Times New Roman"/>
          <w:sz w:val="36"/>
          <w:szCs w:val="36"/>
        </w:rPr>
        <w:t xml:space="preserve"> user session in Web applications. </w:t>
      </w:r>
    </w:p>
    <w:p w:rsidR="003C3D26" w:rsidRPr="00A56F66" w:rsidRDefault="003C3D26" w:rsidP="003C3D26">
      <w:pPr>
        <w:numPr>
          <w:ilvl w:val="0"/>
          <w:numId w:val="2"/>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To activate/</w:t>
      </w:r>
      <w:proofErr w:type="spellStart"/>
      <w:r w:rsidRPr="00A56F66">
        <w:rPr>
          <w:rFonts w:ascii="Times New Roman" w:eastAsia="Times New Roman" w:hAnsi="Times New Roman"/>
          <w:sz w:val="36"/>
          <w:szCs w:val="36"/>
        </w:rPr>
        <w:t>passivate</w:t>
      </w:r>
      <w:proofErr w:type="spellEnd"/>
      <w:r w:rsidRPr="00A56F66">
        <w:rPr>
          <w:rFonts w:ascii="Times New Roman" w:eastAsia="Times New Roman" w:hAnsi="Times New Roman"/>
          <w:sz w:val="36"/>
          <w:szCs w:val="36"/>
        </w:rPr>
        <w:t xml:space="preserve"> enterprise java beans. </w:t>
      </w:r>
    </w:p>
    <w:p w:rsidR="003C3D26" w:rsidRPr="00A56F66" w:rsidRDefault="003C3D26" w:rsidP="003C3D26">
      <w:pPr>
        <w:numPr>
          <w:ilvl w:val="0"/>
          <w:numId w:val="2"/>
        </w:numPr>
        <w:spacing w:before="100" w:beforeAutospacing="1" w:after="100" w:afterAutospacing="1" w:line="240" w:lineRule="auto"/>
        <w:rPr>
          <w:rFonts w:ascii="Times New Roman" w:eastAsia="Times New Roman" w:hAnsi="Times New Roman"/>
          <w:sz w:val="36"/>
          <w:szCs w:val="36"/>
        </w:rPr>
      </w:pPr>
      <w:r w:rsidRPr="00A56F66">
        <w:rPr>
          <w:rFonts w:ascii="Times New Roman" w:eastAsia="Times New Roman" w:hAnsi="Times New Roman"/>
          <w:sz w:val="36"/>
          <w:szCs w:val="36"/>
        </w:rPr>
        <w:t xml:space="preserve">To send objects between the servers in a cluster. </w:t>
      </w:r>
    </w:p>
    <w:p w:rsidR="00813290" w:rsidRPr="00A56F66" w:rsidRDefault="00813290" w:rsidP="00813290">
      <w:pPr>
        <w:spacing w:beforeAutospacing="1" w:afterAutospacing="1" w:line="240" w:lineRule="auto"/>
        <w:rPr>
          <w:ins w:id="0" w:author="Unknown"/>
          <w:rFonts w:ascii="Times New Roman" w:eastAsia="Times New Roman" w:hAnsi="Times New Roman"/>
          <w:sz w:val="36"/>
          <w:szCs w:val="36"/>
        </w:rPr>
      </w:pPr>
      <w:proofErr w:type="spellStart"/>
      <w:ins w:id="1" w:author="Unknown">
        <w:r w:rsidRPr="00A56F66">
          <w:rPr>
            <w:rFonts w:ascii="Times New Roman" w:eastAsia="Times New Roman" w:hAnsi="Times New Roman"/>
            <w:i/>
            <w:iCs/>
            <w:sz w:val="36"/>
            <w:szCs w:val="36"/>
            <w:u w:val="single"/>
          </w:rPr>
          <w:t>Lets</w:t>
        </w:r>
        <w:proofErr w:type="spellEnd"/>
        <w:r w:rsidRPr="00A56F66">
          <w:rPr>
            <w:rFonts w:ascii="Times New Roman" w:eastAsia="Times New Roman" w:hAnsi="Times New Roman"/>
            <w:i/>
            <w:iCs/>
            <w:sz w:val="36"/>
            <w:szCs w:val="36"/>
            <w:u w:val="single"/>
          </w:rPr>
          <w:t xml:space="preserve"> see now how serialization is performed in java. </w:t>
        </w:r>
      </w:ins>
    </w:p>
    <w:p w:rsidR="00813290" w:rsidRPr="00A56F66" w:rsidRDefault="00813290" w:rsidP="00813290">
      <w:pPr>
        <w:spacing w:beforeAutospacing="1" w:afterAutospacing="1" w:line="240" w:lineRule="auto"/>
        <w:rPr>
          <w:ins w:id="2" w:author="Unknown"/>
          <w:rFonts w:ascii="Times New Roman" w:eastAsia="Times New Roman" w:hAnsi="Times New Roman"/>
          <w:sz w:val="36"/>
          <w:szCs w:val="36"/>
        </w:rPr>
      </w:pPr>
      <w:ins w:id="3" w:author="Unknown">
        <w:r w:rsidRPr="00A56F66">
          <w:rPr>
            <w:rFonts w:ascii="Times New Roman" w:eastAsia="Times New Roman" w:hAnsi="Times New Roman"/>
            <w:sz w:val="36"/>
            <w:szCs w:val="36"/>
          </w:rPr>
          <w:t>Java provides Serialization API, a standard mechanism to handle object serialization. To persist an object in java, the first step is to flatten the object. For that the respective class should implement "</w:t>
        </w:r>
        <w:proofErr w:type="spellStart"/>
        <w:r w:rsidRPr="00A56F66">
          <w:rPr>
            <w:rFonts w:ascii="Times New Roman" w:eastAsia="Times New Roman" w:hAnsi="Times New Roman"/>
            <w:sz w:val="36"/>
            <w:szCs w:val="36"/>
          </w:rPr>
          <w:t>java.io.Serializable</w:t>
        </w:r>
        <w:proofErr w:type="spellEnd"/>
        <w:r w:rsidRPr="00A56F66">
          <w:rPr>
            <w:rFonts w:ascii="Times New Roman" w:eastAsia="Times New Roman" w:hAnsi="Times New Roman"/>
            <w:sz w:val="36"/>
            <w:szCs w:val="36"/>
          </w:rPr>
          <w:t xml:space="preserve">" interface. </w:t>
        </w:r>
        <w:proofErr w:type="spellStart"/>
        <w:r w:rsidRPr="00A56F66">
          <w:rPr>
            <w:rFonts w:ascii="Times New Roman" w:eastAsia="Times New Roman" w:hAnsi="Times New Roman"/>
            <w:sz w:val="36"/>
            <w:szCs w:val="36"/>
          </w:rPr>
          <w:t>Thats</w:t>
        </w:r>
        <w:proofErr w:type="spellEnd"/>
        <w:r w:rsidRPr="00A56F66">
          <w:rPr>
            <w:rFonts w:ascii="Times New Roman" w:eastAsia="Times New Roman" w:hAnsi="Times New Roman"/>
            <w:sz w:val="36"/>
            <w:szCs w:val="36"/>
          </w:rPr>
          <w:t xml:space="preserve"> it. We </w:t>
        </w:r>
        <w:proofErr w:type="spellStart"/>
        <w:r w:rsidRPr="00A56F66">
          <w:rPr>
            <w:rFonts w:ascii="Times New Roman" w:eastAsia="Times New Roman" w:hAnsi="Times New Roman"/>
            <w:sz w:val="36"/>
            <w:szCs w:val="36"/>
          </w:rPr>
          <w:t>dont</w:t>
        </w:r>
        <w:proofErr w:type="spellEnd"/>
        <w:r w:rsidRPr="00A56F66">
          <w:rPr>
            <w:rFonts w:ascii="Times New Roman" w:eastAsia="Times New Roman" w:hAnsi="Times New Roman"/>
            <w:sz w:val="36"/>
            <w:szCs w:val="36"/>
          </w:rPr>
          <w:t xml:space="preserve"> </w:t>
        </w:r>
        <w:r w:rsidRPr="00A56F66">
          <w:rPr>
            <w:rFonts w:ascii="Times New Roman" w:eastAsia="Times New Roman" w:hAnsi="Times New Roman"/>
            <w:sz w:val="36"/>
            <w:szCs w:val="36"/>
          </w:rPr>
          <w:lastRenderedPageBreak/>
          <w:t>need to implement any methods as this interface do</w:t>
        </w:r>
      </w:ins>
      <w:r w:rsidR="00BD25D8" w:rsidRPr="00A56F66">
        <w:rPr>
          <w:rFonts w:ascii="Times New Roman" w:eastAsia="Times New Roman" w:hAnsi="Times New Roman"/>
          <w:sz w:val="36"/>
          <w:szCs w:val="36"/>
        </w:rPr>
        <w:t xml:space="preserve">es </w:t>
      </w:r>
      <w:ins w:id="4" w:author="Unknown">
        <w:r w:rsidRPr="00A56F66">
          <w:rPr>
            <w:rFonts w:ascii="Times New Roman" w:eastAsia="Times New Roman" w:hAnsi="Times New Roman"/>
            <w:sz w:val="36"/>
            <w:szCs w:val="36"/>
          </w:rPr>
          <w:t xml:space="preserve"> not have any methods. This is a marker interface/tag interface. Marking a class as </w:t>
        </w:r>
        <w:proofErr w:type="spellStart"/>
        <w:r w:rsidRPr="00A56F66">
          <w:rPr>
            <w:rFonts w:ascii="Times New Roman" w:eastAsia="Times New Roman" w:hAnsi="Times New Roman"/>
            <w:sz w:val="36"/>
            <w:szCs w:val="36"/>
          </w:rPr>
          <w:t>Serializable</w:t>
        </w:r>
        <w:proofErr w:type="spellEnd"/>
        <w:r w:rsidRPr="00A56F66">
          <w:rPr>
            <w:rFonts w:ascii="Times New Roman" w:eastAsia="Times New Roman" w:hAnsi="Times New Roman"/>
            <w:sz w:val="36"/>
            <w:szCs w:val="36"/>
          </w:rPr>
          <w:t xml:space="preserve"> indicates the underlying API that this object can be flattened.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36"/>
          <w:szCs w:val="36"/>
        </w:rPr>
      </w:pPr>
      <w:ins w:id="7" w:author="Unknown">
        <w:r w:rsidRPr="00A56F66">
          <w:rPr>
            <w:rFonts w:ascii="Courier New" w:eastAsia="Times New Roman" w:hAnsi="Courier New" w:cs="Courier New"/>
            <w:sz w:val="36"/>
            <w:szCs w:val="36"/>
          </w:rPr>
          <w:t xml:space="preserve">public class </w:t>
        </w:r>
        <w:proofErr w:type="spellStart"/>
        <w:r w:rsidRPr="00A56F66">
          <w:rPr>
            <w:rFonts w:ascii="Courier New" w:eastAsia="Times New Roman" w:hAnsi="Courier New" w:cs="Courier New"/>
            <w:sz w:val="36"/>
            <w:szCs w:val="36"/>
          </w:rPr>
          <w:t>SerialClass</w:t>
        </w:r>
        <w:proofErr w:type="spellEnd"/>
        <w:r w:rsidRPr="00A56F66">
          <w:rPr>
            <w:rFonts w:ascii="Courier New" w:eastAsia="Times New Roman" w:hAnsi="Courier New" w:cs="Courier New"/>
            <w:sz w:val="36"/>
            <w:szCs w:val="36"/>
          </w:rPr>
          <w:t xml:space="preserve"> implements </w:t>
        </w:r>
        <w:proofErr w:type="spellStart"/>
        <w:r w:rsidRPr="00A56F66">
          <w:rPr>
            <w:rFonts w:ascii="Courier New" w:eastAsia="Times New Roman" w:hAnsi="Courier New" w:cs="Courier New"/>
            <w:sz w:val="36"/>
            <w:szCs w:val="36"/>
          </w:rPr>
          <w:t>Serializable</w:t>
        </w:r>
        <w:proofErr w:type="spellEnd"/>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36"/>
          <w:szCs w:val="36"/>
        </w:rPr>
      </w:pPr>
      <w:ins w:id="9" w:author="Unknown">
        <w:r w:rsidRPr="00A56F66">
          <w:rPr>
            <w:rFonts w:ascii="Courier New" w:eastAsia="Times New Roman" w:hAnsi="Courier New" w:cs="Courier New"/>
            <w:sz w:val="36"/>
            <w:szCs w:val="36"/>
          </w:rPr>
          <w:t xml:space="preserve">    private Date </w:t>
        </w:r>
        <w:proofErr w:type="spellStart"/>
        <w:r w:rsidRPr="00A56F66">
          <w:rPr>
            <w:rFonts w:ascii="Courier New" w:eastAsia="Times New Roman" w:hAnsi="Courier New" w:cs="Courier New"/>
            <w:sz w:val="36"/>
            <w:szCs w:val="36"/>
          </w:rPr>
          <w:t>currentTime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sz w:val="36"/>
          <w:szCs w:val="36"/>
        </w:rPr>
      </w:pPr>
      <w:ins w:id="12" w:author="Unknown">
        <w:r w:rsidRPr="00A56F66">
          <w:rPr>
            <w:rFonts w:ascii="Courier New" w:eastAsia="Times New Roman" w:hAnsi="Courier New" w:cs="Courier New"/>
            <w:sz w:val="36"/>
            <w:szCs w:val="36"/>
          </w:rPr>
          <w:t xml:space="preserve">    public </w:t>
        </w:r>
        <w:proofErr w:type="spellStart"/>
        <w:r w:rsidRPr="00A56F66">
          <w:rPr>
            <w:rFonts w:ascii="Courier New" w:eastAsia="Times New Roman" w:hAnsi="Courier New" w:cs="Courier New"/>
            <w:sz w:val="36"/>
            <w:szCs w:val="36"/>
          </w:rPr>
          <w:t>SerialClass</w:t>
        </w:r>
        <w:proofErr w:type="spellEnd"/>
        <w:r w:rsidRPr="00A56F66">
          <w:rPr>
            <w:rFonts w:ascii="Courier New" w:eastAsia="Times New Roman" w:hAnsi="Courier New" w:cs="Courier New"/>
            <w:sz w:val="36"/>
            <w:szCs w:val="36"/>
          </w:rPr>
          <w:t>()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sz w:val="36"/>
          <w:szCs w:val="36"/>
        </w:rPr>
      </w:pPr>
      <w:ins w:id="14"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currentTime</w:t>
        </w:r>
        <w:proofErr w:type="spellEnd"/>
        <w:r w:rsidRPr="00A56F66">
          <w:rPr>
            <w:rFonts w:ascii="Courier New" w:eastAsia="Times New Roman" w:hAnsi="Courier New" w:cs="Courier New"/>
            <w:sz w:val="36"/>
            <w:szCs w:val="36"/>
          </w:rPr>
          <w:t xml:space="preserve"> = </w:t>
        </w:r>
        <w:proofErr w:type="spellStart"/>
        <w:r w:rsidRPr="00A56F66">
          <w:rPr>
            <w:rFonts w:ascii="Courier New" w:eastAsia="Times New Roman" w:hAnsi="Courier New" w:cs="Courier New"/>
            <w:sz w:val="36"/>
            <w:szCs w:val="36"/>
          </w:rPr>
          <w:t>Calendar.getInstance</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getTime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sz w:val="36"/>
          <w:szCs w:val="36"/>
        </w:rPr>
      </w:pPr>
      <w:ins w:id="16"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36"/>
          <w:szCs w:val="36"/>
        </w:rPr>
      </w:pPr>
      <w:ins w:id="19" w:author="Unknown">
        <w:r w:rsidRPr="00A56F66">
          <w:rPr>
            <w:rFonts w:ascii="Courier New" w:eastAsia="Times New Roman" w:hAnsi="Courier New" w:cs="Courier New"/>
            <w:sz w:val="36"/>
            <w:szCs w:val="36"/>
          </w:rPr>
          <w:t xml:space="preserve">    public Date </w:t>
        </w:r>
        <w:proofErr w:type="spellStart"/>
        <w:r w:rsidRPr="00A56F66">
          <w:rPr>
            <w:rFonts w:ascii="Courier New" w:eastAsia="Times New Roman" w:hAnsi="Courier New" w:cs="Courier New"/>
            <w:sz w:val="36"/>
            <w:szCs w:val="36"/>
          </w:rPr>
          <w:t>getCurrentTime</w:t>
        </w:r>
        <w:proofErr w:type="spellEnd"/>
        <w:r w:rsidRPr="00A56F66">
          <w:rPr>
            <w:rFonts w:ascii="Courier New" w:eastAsia="Times New Roman" w:hAnsi="Courier New" w:cs="Courier New"/>
            <w:sz w:val="36"/>
            <w:szCs w:val="36"/>
          </w:rPr>
          <w:t>()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36"/>
          <w:szCs w:val="36"/>
        </w:rPr>
      </w:pPr>
      <w:ins w:id="21" w:author="Unknown">
        <w:r w:rsidRPr="00A56F66">
          <w:rPr>
            <w:rFonts w:ascii="Courier New" w:eastAsia="Times New Roman" w:hAnsi="Courier New" w:cs="Courier New"/>
            <w:sz w:val="36"/>
            <w:szCs w:val="36"/>
          </w:rPr>
          <w:t xml:space="preserve">        return </w:t>
        </w:r>
        <w:proofErr w:type="spellStart"/>
        <w:r w:rsidRPr="00A56F66">
          <w:rPr>
            <w:rFonts w:ascii="Courier New" w:eastAsia="Times New Roman" w:hAnsi="Courier New" w:cs="Courier New"/>
            <w:sz w:val="36"/>
            <w:szCs w:val="36"/>
          </w:rPr>
          <w:t>currentTime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36"/>
          <w:szCs w:val="36"/>
        </w:rPr>
      </w:pPr>
      <w:ins w:id="23"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36"/>
          <w:szCs w:val="36"/>
        </w:rPr>
      </w:pPr>
      <w:ins w:id="25" w:author="Unknown">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36"/>
          <w:szCs w:val="36"/>
        </w:rPr>
      </w:pPr>
    </w:p>
    <w:p w:rsidR="00813290" w:rsidRPr="00A56F66" w:rsidRDefault="00813290" w:rsidP="00813290">
      <w:pPr>
        <w:spacing w:beforeAutospacing="1" w:afterAutospacing="1" w:line="240" w:lineRule="auto"/>
        <w:rPr>
          <w:ins w:id="27" w:author="Unknown"/>
          <w:rFonts w:ascii="Times New Roman" w:eastAsia="Times New Roman" w:hAnsi="Times New Roman"/>
          <w:sz w:val="36"/>
          <w:szCs w:val="36"/>
        </w:rPr>
      </w:pPr>
      <w:ins w:id="28" w:author="Unknown">
        <w:r w:rsidRPr="00A56F66">
          <w:rPr>
            <w:rFonts w:ascii="Times New Roman" w:eastAsia="Times New Roman" w:hAnsi="Times New Roman"/>
            <w:sz w:val="36"/>
            <w:szCs w:val="36"/>
          </w:rPr>
          <w:t xml:space="preserve">Now you marked the object for flattening. Next step is to actually persist the object. To persist an object you need to use node stream to write to file systems or transfer a flattened object across a network wire and have it be rebuilt on the other side. You can use </w:t>
        </w:r>
        <w:proofErr w:type="spellStart"/>
        <w:r w:rsidRPr="00A56F66">
          <w:rPr>
            <w:rFonts w:ascii="Times New Roman" w:eastAsia="Times New Roman" w:hAnsi="Times New Roman"/>
            <w:sz w:val="36"/>
            <w:szCs w:val="36"/>
          </w:rPr>
          <w:t>java.io.ObjectOutputStream</w:t>
        </w:r>
        <w:proofErr w:type="spellEnd"/>
        <w:r w:rsidRPr="00A56F66">
          <w:rPr>
            <w:rFonts w:ascii="Times New Roman" w:eastAsia="Times New Roman" w:hAnsi="Times New Roman"/>
            <w:sz w:val="36"/>
            <w:szCs w:val="36"/>
          </w:rPr>
          <w:t xml:space="preserve"> class, a filter stream which is a wrapper around a lower-level byte stream. </w:t>
        </w:r>
      </w:ins>
    </w:p>
    <w:p w:rsidR="00813290" w:rsidRPr="00A56F66" w:rsidRDefault="00813290" w:rsidP="00813290">
      <w:pPr>
        <w:spacing w:beforeAutospacing="1" w:afterAutospacing="1" w:line="240" w:lineRule="auto"/>
        <w:rPr>
          <w:ins w:id="29" w:author="Unknown"/>
          <w:rFonts w:ascii="Times New Roman" w:eastAsia="Times New Roman" w:hAnsi="Times New Roman"/>
          <w:sz w:val="36"/>
          <w:szCs w:val="36"/>
        </w:rPr>
      </w:pPr>
      <w:ins w:id="30" w:author="Unknown">
        <w:r w:rsidRPr="00A56F66">
          <w:rPr>
            <w:rFonts w:ascii="Times New Roman" w:eastAsia="Times New Roman" w:hAnsi="Times New Roman"/>
            <w:sz w:val="36"/>
            <w:szCs w:val="36"/>
          </w:rPr>
          <w:t>So to write an object you use "</w:t>
        </w:r>
        <w:proofErr w:type="spellStart"/>
        <w:r w:rsidRPr="00A56F66">
          <w:rPr>
            <w:rFonts w:ascii="Times New Roman" w:eastAsia="Times New Roman" w:hAnsi="Times New Roman"/>
            <w:sz w:val="36"/>
            <w:szCs w:val="36"/>
          </w:rPr>
          <w:t>writeObject</w:t>
        </w:r>
        <w:proofErr w:type="spellEnd"/>
        <w:r w:rsidRPr="00A56F66">
          <w:rPr>
            <w:rFonts w:ascii="Times New Roman" w:eastAsia="Times New Roman" w:hAnsi="Times New Roman"/>
            <w:sz w:val="36"/>
            <w:szCs w:val="36"/>
          </w:rPr>
          <w:t>(&lt;&lt;instance&gt;&gt;)" method of "</w:t>
        </w:r>
        <w:proofErr w:type="spellStart"/>
        <w:r w:rsidRPr="00A56F66">
          <w:rPr>
            <w:rFonts w:ascii="Times New Roman" w:eastAsia="Times New Roman" w:hAnsi="Times New Roman"/>
            <w:sz w:val="36"/>
            <w:szCs w:val="36"/>
          </w:rPr>
          <w:t>java.io.ObjectOutputStream</w:t>
        </w:r>
        <w:proofErr w:type="spellEnd"/>
        <w:r w:rsidRPr="00A56F66">
          <w:rPr>
            <w:rFonts w:ascii="Times New Roman" w:eastAsia="Times New Roman" w:hAnsi="Times New Roman"/>
            <w:sz w:val="36"/>
            <w:szCs w:val="36"/>
          </w:rPr>
          <w:t>" class and to read an object you use "</w:t>
        </w:r>
        <w:proofErr w:type="spellStart"/>
        <w:r w:rsidRPr="00A56F66">
          <w:rPr>
            <w:rFonts w:ascii="Times New Roman" w:eastAsia="Times New Roman" w:hAnsi="Times New Roman"/>
            <w:sz w:val="36"/>
            <w:szCs w:val="36"/>
          </w:rPr>
          <w:t>readObject</w:t>
        </w:r>
        <w:proofErr w:type="spellEnd"/>
        <w:r w:rsidRPr="00A56F66">
          <w:rPr>
            <w:rFonts w:ascii="Times New Roman" w:eastAsia="Times New Roman" w:hAnsi="Times New Roman"/>
            <w:sz w:val="36"/>
            <w:szCs w:val="36"/>
          </w:rPr>
          <w:t>()" method of "</w:t>
        </w:r>
        <w:proofErr w:type="spellStart"/>
        <w:r w:rsidRPr="00A56F66">
          <w:rPr>
            <w:rFonts w:ascii="Times New Roman" w:eastAsia="Times New Roman" w:hAnsi="Times New Roman"/>
            <w:sz w:val="36"/>
            <w:szCs w:val="36"/>
          </w:rPr>
          <w:t>java.io.ObjectOutputStream</w:t>
        </w:r>
        <w:proofErr w:type="spellEnd"/>
        <w:r w:rsidRPr="00A56F66">
          <w:rPr>
            <w:rFonts w:ascii="Times New Roman" w:eastAsia="Times New Roman" w:hAnsi="Times New Roman"/>
            <w:sz w:val="36"/>
            <w:szCs w:val="36"/>
          </w:rPr>
          <w:t>" class. "</w:t>
        </w:r>
        <w:proofErr w:type="spellStart"/>
        <w:r w:rsidRPr="00A56F66">
          <w:rPr>
            <w:rFonts w:ascii="Times New Roman" w:eastAsia="Times New Roman" w:hAnsi="Times New Roman"/>
            <w:sz w:val="36"/>
            <w:szCs w:val="36"/>
          </w:rPr>
          <w:t>readObject</w:t>
        </w:r>
        <w:proofErr w:type="spellEnd"/>
        <w:r w:rsidRPr="00A56F66">
          <w:rPr>
            <w:rFonts w:ascii="Times New Roman" w:eastAsia="Times New Roman" w:hAnsi="Times New Roman"/>
            <w:sz w:val="36"/>
            <w:szCs w:val="36"/>
          </w:rPr>
          <w:t xml:space="preserve">()" can read </w:t>
        </w:r>
        <w:r w:rsidRPr="00A56F66">
          <w:rPr>
            <w:rFonts w:ascii="Times New Roman" w:eastAsia="Times New Roman" w:hAnsi="Times New Roman"/>
            <w:sz w:val="36"/>
            <w:szCs w:val="36"/>
          </w:rPr>
          <w:lastRenderedPageBreak/>
          <w:t>only serialized object, that means if the class does not implement "</w:t>
        </w:r>
        <w:proofErr w:type="spellStart"/>
        <w:r w:rsidRPr="00A56F66">
          <w:rPr>
            <w:rFonts w:ascii="Times New Roman" w:eastAsia="Times New Roman" w:hAnsi="Times New Roman"/>
            <w:sz w:val="36"/>
            <w:szCs w:val="36"/>
          </w:rPr>
          <w:t>java.io.Serializable</w:t>
        </w:r>
        <w:proofErr w:type="spellEnd"/>
        <w:r w:rsidRPr="00A56F66">
          <w:rPr>
            <w:rFonts w:ascii="Times New Roman" w:eastAsia="Times New Roman" w:hAnsi="Times New Roman"/>
            <w:sz w:val="36"/>
            <w:szCs w:val="36"/>
          </w:rPr>
          <w:t>" interface, "</w:t>
        </w:r>
        <w:proofErr w:type="spellStart"/>
        <w:r w:rsidRPr="00A56F66">
          <w:rPr>
            <w:rFonts w:ascii="Times New Roman" w:eastAsia="Times New Roman" w:hAnsi="Times New Roman"/>
            <w:sz w:val="36"/>
            <w:szCs w:val="36"/>
          </w:rPr>
          <w:t>readObject</w:t>
        </w:r>
        <w:proofErr w:type="spellEnd"/>
        <w:r w:rsidRPr="00A56F66">
          <w:rPr>
            <w:rFonts w:ascii="Times New Roman" w:eastAsia="Times New Roman" w:hAnsi="Times New Roman"/>
            <w:sz w:val="36"/>
            <w:szCs w:val="36"/>
          </w:rPr>
          <w:t xml:space="preserve">()" cannot read that object.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36"/>
          <w:szCs w:val="36"/>
        </w:rPr>
      </w:pPr>
      <w:ins w:id="33" w:author="Unknown">
        <w:r w:rsidRPr="00A56F66">
          <w:rPr>
            <w:rFonts w:ascii="Courier New" w:eastAsia="Times New Roman" w:hAnsi="Courier New" w:cs="Courier New"/>
            <w:sz w:val="36"/>
            <w:szCs w:val="36"/>
          </w:rPr>
          <w:t>//Class to persist the time in a flat file time.ser</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36"/>
          <w:szCs w:val="36"/>
        </w:rPr>
      </w:pPr>
      <w:ins w:id="35" w:author="Unknown">
        <w:r w:rsidRPr="00A56F66">
          <w:rPr>
            <w:rFonts w:ascii="Courier New" w:eastAsia="Times New Roman" w:hAnsi="Courier New" w:cs="Courier New"/>
            <w:sz w:val="36"/>
            <w:szCs w:val="36"/>
          </w:rPr>
          <w:t xml:space="preserve">public class </w:t>
        </w:r>
        <w:proofErr w:type="spellStart"/>
        <w:r w:rsidRPr="00A56F66">
          <w:rPr>
            <w:rFonts w:ascii="Courier New" w:eastAsia="Times New Roman" w:hAnsi="Courier New" w:cs="Courier New"/>
            <w:sz w:val="36"/>
            <w:szCs w:val="36"/>
          </w:rPr>
          <w:t>PersistSerialClass</w:t>
        </w:r>
        <w:proofErr w:type="spellEnd"/>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sz w:val="36"/>
          <w:szCs w:val="36"/>
        </w:rPr>
      </w:pPr>
      <w:ins w:id="38" w:author="Unknown">
        <w:r w:rsidRPr="00A56F66">
          <w:rPr>
            <w:rFonts w:ascii="Courier New" w:eastAsia="Times New Roman" w:hAnsi="Courier New" w:cs="Courier New"/>
            <w:sz w:val="36"/>
            <w:szCs w:val="36"/>
          </w:rPr>
          <w:t xml:space="preserve">    public static void main(String [] </w:t>
        </w:r>
        <w:proofErr w:type="spellStart"/>
        <w:r w:rsidRPr="00A56F66">
          <w:rPr>
            <w:rFonts w:ascii="Courier New" w:eastAsia="Times New Roman" w:hAnsi="Courier New" w:cs="Courier New"/>
            <w:sz w:val="36"/>
            <w:szCs w:val="36"/>
          </w:rPr>
          <w:t>args</w:t>
        </w:r>
        <w:proofErr w:type="spellEnd"/>
        <w:r w:rsidRPr="00A56F66">
          <w:rPr>
            <w:rFonts w:ascii="Courier New" w:eastAsia="Times New Roman" w:hAnsi="Courier New" w:cs="Courier New"/>
            <w:sz w:val="36"/>
            <w:szCs w:val="36"/>
          </w:rPr>
          <w:t>)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sz w:val="36"/>
          <w:szCs w:val="36"/>
        </w:rPr>
      </w:pPr>
      <w:ins w:id="40" w:author="Unknown">
        <w:r w:rsidRPr="00A56F66">
          <w:rPr>
            <w:rFonts w:ascii="Courier New" w:eastAsia="Times New Roman" w:hAnsi="Courier New" w:cs="Courier New"/>
            <w:sz w:val="36"/>
            <w:szCs w:val="36"/>
          </w:rPr>
          <w:t xml:space="preserve">        String filename = "time.ser";</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36"/>
          <w:szCs w:val="36"/>
        </w:rPr>
      </w:pPr>
      <w:ins w:id="43" w:author="Unknown">
        <w:r w:rsidRPr="00A56F66">
          <w:rPr>
            <w:rFonts w:ascii="Courier New" w:eastAsia="Times New Roman" w:hAnsi="Courier New" w:cs="Courier New"/>
            <w:sz w:val="36"/>
            <w:szCs w:val="36"/>
          </w:rPr>
          <w:t xml:space="preserve">        if(</w:t>
        </w:r>
        <w:proofErr w:type="spellStart"/>
        <w:r w:rsidRPr="00A56F66">
          <w:rPr>
            <w:rFonts w:ascii="Courier New" w:eastAsia="Times New Roman" w:hAnsi="Courier New" w:cs="Courier New"/>
            <w:sz w:val="36"/>
            <w:szCs w:val="36"/>
          </w:rPr>
          <w:t>args.length</w:t>
        </w:r>
        <w:proofErr w:type="spellEnd"/>
        <w:r w:rsidRPr="00A56F66">
          <w:rPr>
            <w:rFonts w:ascii="Courier New" w:eastAsia="Times New Roman" w:hAnsi="Courier New" w:cs="Courier New"/>
            <w:sz w:val="36"/>
            <w:szCs w:val="36"/>
          </w:rPr>
          <w:t xml:space="preserve"> &gt; 0){</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36"/>
          <w:szCs w:val="36"/>
        </w:rPr>
      </w:pPr>
      <w:ins w:id="45" w:author="Unknown">
        <w:r w:rsidRPr="00A56F66">
          <w:rPr>
            <w:rFonts w:ascii="Courier New" w:eastAsia="Times New Roman" w:hAnsi="Courier New" w:cs="Courier New"/>
            <w:sz w:val="36"/>
            <w:szCs w:val="36"/>
          </w:rPr>
          <w:t xml:space="preserve">            filename = </w:t>
        </w:r>
        <w:proofErr w:type="spellStart"/>
        <w:r w:rsidRPr="00A56F66">
          <w:rPr>
            <w:rFonts w:ascii="Courier New" w:eastAsia="Times New Roman" w:hAnsi="Courier New" w:cs="Courier New"/>
            <w:sz w:val="36"/>
            <w:szCs w:val="36"/>
          </w:rPr>
          <w:t>args</w:t>
        </w:r>
        <w:proofErr w:type="spellEnd"/>
        <w:r w:rsidRPr="00A56F66">
          <w:rPr>
            <w:rFonts w:ascii="Courier New" w:eastAsia="Times New Roman" w:hAnsi="Courier New" w:cs="Courier New"/>
            <w:sz w:val="36"/>
            <w:szCs w:val="36"/>
          </w:rPr>
          <w:t>[0];</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sz w:val="36"/>
          <w:szCs w:val="36"/>
        </w:rPr>
      </w:pPr>
      <w:ins w:id="47"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sz w:val="36"/>
          <w:szCs w:val="36"/>
        </w:rPr>
      </w:pPr>
      <w:ins w:id="49" w:author="Unknown">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sz w:val="36"/>
          <w:szCs w:val="36"/>
        </w:rPr>
      </w:pPr>
      <w:ins w:id="51"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PersistSerialClass</w:t>
        </w:r>
        <w:proofErr w:type="spellEnd"/>
        <w:r w:rsidRPr="00A56F66">
          <w:rPr>
            <w:rFonts w:ascii="Courier New" w:eastAsia="Times New Roman" w:hAnsi="Courier New" w:cs="Courier New"/>
            <w:sz w:val="36"/>
            <w:szCs w:val="36"/>
          </w:rPr>
          <w:t xml:space="preserve"> time = new </w:t>
        </w:r>
        <w:proofErr w:type="spellStart"/>
        <w:r w:rsidRPr="00A56F66">
          <w:rPr>
            <w:rFonts w:ascii="Courier New" w:eastAsia="Times New Roman" w:hAnsi="Courier New" w:cs="Courier New"/>
            <w:sz w:val="36"/>
            <w:szCs w:val="36"/>
          </w:rPr>
          <w:t>PersistSerialClass</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sz w:val="36"/>
          <w:szCs w:val="36"/>
        </w:rPr>
      </w:pPr>
      <w:ins w:id="53"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FileOutputStream</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fos</w:t>
        </w:r>
        <w:proofErr w:type="spellEnd"/>
        <w:r w:rsidRPr="00A56F66">
          <w:rPr>
            <w:rFonts w:ascii="Courier New" w:eastAsia="Times New Roman" w:hAnsi="Courier New" w:cs="Courier New"/>
            <w:sz w:val="36"/>
            <w:szCs w:val="36"/>
          </w:rPr>
          <w:t xml:space="preserve"> = null;</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sz w:val="36"/>
          <w:szCs w:val="36"/>
        </w:rPr>
      </w:pPr>
      <w:ins w:id="55"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ObjectOutputStream</w:t>
        </w:r>
        <w:proofErr w:type="spellEnd"/>
        <w:r w:rsidRPr="00A56F66">
          <w:rPr>
            <w:rFonts w:ascii="Courier New" w:eastAsia="Times New Roman" w:hAnsi="Courier New" w:cs="Courier New"/>
            <w:sz w:val="36"/>
            <w:szCs w:val="36"/>
          </w:rPr>
          <w:t xml:space="preserve"> out = null;</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sz w:val="36"/>
          <w:szCs w:val="36"/>
        </w:rPr>
      </w:pPr>
      <w:ins w:id="58" w:author="Unknown">
        <w:r w:rsidRPr="00A56F66">
          <w:rPr>
            <w:rFonts w:ascii="Courier New" w:eastAsia="Times New Roman" w:hAnsi="Courier New" w:cs="Courier New"/>
            <w:sz w:val="36"/>
            <w:szCs w:val="36"/>
          </w:rPr>
          <w:t xml:space="preserve">        try{</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sz w:val="36"/>
          <w:szCs w:val="36"/>
        </w:rPr>
      </w:pPr>
      <w:ins w:id="60"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fos</w:t>
        </w:r>
        <w:proofErr w:type="spellEnd"/>
        <w:r w:rsidRPr="00A56F66">
          <w:rPr>
            <w:rFonts w:ascii="Courier New" w:eastAsia="Times New Roman" w:hAnsi="Courier New" w:cs="Courier New"/>
            <w:sz w:val="36"/>
            <w:szCs w:val="36"/>
          </w:rPr>
          <w:t xml:space="preserve"> = new </w:t>
        </w:r>
        <w:proofErr w:type="spellStart"/>
        <w:r w:rsidRPr="00A56F66">
          <w:rPr>
            <w:rFonts w:ascii="Courier New" w:eastAsia="Times New Roman" w:hAnsi="Courier New" w:cs="Courier New"/>
            <w:sz w:val="36"/>
            <w:szCs w:val="36"/>
          </w:rPr>
          <w:t>FileOutputStream</w:t>
        </w:r>
        <w:proofErr w:type="spellEnd"/>
        <w:r w:rsidRPr="00A56F66">
          <w:rPr>
            <w:rFonts w:ascii="Courier New" w:eastAsia="Times New Roman" w:hAnsi="Courier New" w:cs="Courier New"/>
            <w:sz w:val="36"/>
            <w:szCs w:val="36"/>
          </w:rPr>
          <w:t>(filename);</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sz w:val="36"/>
          <w:szCs w:val="36"/>
        </w:rPr>
      </w:pPr>
      <w:ins w:id="62" w:author="Unknown">
        <w:r w:rsidRPr="00A56F66">
          <w:rPr>
            <w:rFonts w:ascii="Courier New" w:eastAsia="Times New Roman" w:hAnsi="Courier New" w:cs="Courier New"/>
            <w:sz w:val="36"/>
            <w:szCs w:val="36"/>
          </w:rPr>
          <w:t xml:space="preserve">            out = new </w:t>
        </w:r>
        <w:proofErr w:type="spellStart"/>
        <w:r w:rsidRPr="00A56F66">
          <w:rPr>
            <w:rFonts w:ascii="Courier New" w:eastAsia="Times New Roman" w:hAnsi="Courier New" w:cs="Courier New"/>
            <w:sz w:val="36"/>
            <w:szCs w:val="36"/>
          </w:rPr>
          <w:t>ObjectOutputStream</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fos</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36"/>
          <w:szCs w:val="36"/>
        </w:rPr>
      </w:pPr>
      <w:ins w:id="64"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out.writeObject</w:t>
        </w:r>
        <w:proofErr w:type="spellEnd"/>
        <w:r w:rsidRPr="00A56F66">
          <w:rPr>
            <w:rFonts w:ascii="Courier New" w:eastAsia="Times New Roman" w:hAnsi="Courier New" w:cs="Courier New"/>
            <w:sz w:val="36"/>
            <w:szCs w:val="36"/>
          </w:rPr>
          <w:t>(time);</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sz w:val="36"/>
          <w:szCs w:val="36"/>
        </w:rPr>
      </w:pPr>
      <w:ins w:id="66"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out.close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sz w:val="36"/>
          <w:szCs w:val="36"/>
        </w:rPr>
      </w:pPr>
      <w:ins w:id="68" w:author="Unknown">
        <w:r w:rsidRPr="00A56F66">
          <w:rPr>
            <w:rFonts w:ascii="Courier New" w:eastAsia="Times New Roman" w:hAnsi="Courier New" w:cs="Courier New"/>
            <w:sz w:val="36"/>
            <w:szCs w:val="36"/>
          </w:rPr>
          <w:t xml:space="preserve">        }catch(</w:t>
        </w:r>
        <w:proofErr w:type="spellStart"/>
        <w:r w:rsidRPr="00A56F66">
          <w:rPr>
            <w:rFonts w:ascii="Courier New" w:eastAsia="Times New Roman" w:hAnsi="Courier New" w:cs="Courier New"/>
            <w:sz w:val="36"/>
            <w:szCs w:val="36"/>
          </w:rPr>
          <w:t>IOException</w:t>
        </w:r>
        <w:proofErr w:type="spellEnd"/>
        <w:r w:rsidRPr="00A56F66">
          <w:rPr>
            <w:rFonts w:ascii="Courier New" w:eastAsia="Times New Roman" w:hAnsi="Courier New" w:cs="Courier New"/>
            <w:sz w:val="36"/>
            <w:szCs w:val="36"/>
          </w:rPr>
          <w:t xml:space="preserve"> ex){</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sz w:val="36"/>
          <w:szCs w:val="36"/>
        </w:rPr>
      </w:pPr>
      <w:ins w:id="70"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ex.printStackTrace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sz w:val="36"/>
          <w:szCs w:val="36"/>
        </w:rPr>
      </w:pPr>
      <w:ins w:id="72"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sz w:val="36"/>
          <w:szCs w:val="36"/>
        </w:rPr>
      </w:pPr>
      <w:ins w:id="74" w:author="Unknown">
        <w:r w:rsidRPr="00A56F66">
          <w:rPr>
            <w:rFonts w:ascii="Courier New" w:eastAsia="Times New Roman" w:hAnsi="Courier New" w:cs="Courier New"/>
            <w:sz w:val="36"/>
            <w:szCs w:val="36"/>
          </w:rPr>
          <w:lastRenderedPageBreak/>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36"/>
          <w:szCs w:val="36"/>
        </w:rPr>
      </w:pPr>
      <w:ins w:id="76"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36"/>
          <w:szCs w:val="36"/>
        </w:rPr>
      </w:pPr>
      <w:ins w:id="80" w:author="Unknown">
        <w:r w:rsidRPr="00A56F66">
          <w:rPr>
            <w:rFonts w:ascii="Courier New" w:eastAsia="Times New Roman" w:hAnsi="Courier New" w:cs="Courier New"/>
            <w:sz w:val="36"/>
            <w:szCs w:val="36"/>
          </w:rPr>
          <w:t>//Class to read the time from a flat file time.ser</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sz w:val="36"/>
          <w:szCs w:val="36"/>
        </w:rPr>
      </w:pPr>
      <w:ins w:id="82" w:author="Unknown">
        <w:r w:rsidRPr="00A56F66">
          <w:rPr>
            <w:rFonts w:ascii="Courier New" w:eastAsia="Times New Roman" w:hAnsi="Courier New" w:cs="Courier New"/>
            <w:sz w:val="36"/>
            <w:szCs w:val="36"/>
          </w:rPr>
          <w:t xml:space="preserve">public class </w:t>
        </w:r>
        <w:proofErr w:type="spellStart"/>
        <w:r w:rsidRPr="00A56F66">
          <w:rPr>
            <w:rFonts w:ascii="Courier New" w:eastAsia="Times New Roman" w:hAnsi="Courier New" w:cs="Courier New"/>
            <w:sz w:val="36"/>
            <w:szCs w:val="36"/>
          </w:rPr>
          <w:t>ReadSerialClass</w:t>
        </w:r>
        <w:proofErr w:type="spellEnd"/>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36"/>
          <w:szCs w:val="36"/>
        </w:rPr>
      </w:pPr>
      <w:ins w:id="85" w:author="Unknown">
        <w:r w:rsidRPr="00A56F66">
          <w:rPr>
            <w:rFonts w:ascii="Courier New" w:eastAsia="Times New Roman" w:hAnsi="Courier New" w:cs="Courier New"/>
            <w:sz w:val="36"/>
            <w:szCs w:val="36"/>
          </w:rPr>
          <w:t xml:space="preserve">    public static void main(String [] </w:t>
        </w:r>
        <w:proofErr w:type="spellStart"/>
        <w:r w:rsidRPr="00A56F66">
          <w:rPr>
            <w:rFonts w:ascii="Courier New" w:eastAsia="Times New Roman" w:hAnsi="Courier New" w:cs="Courier New"/>
            <w:sz w:val="36"/>
            <w:szCs w:val="36"/>
          </w:rPr>
          <w:t>args</w:t>
        </w:r>
        <w:proofErr w:type="spellEnd"/>
        <w:r w:rsidRPr="00A56F66">
          <w:rPr>
            <w:rFonts w:ascii="Courier New" w:eastAsia="Times New Roman" w:hAnsi="Courier New" w:cs="Courier New"/>
            <w:sz w:val="36"/>
            <w:szCs w:val="36"/>
          </w:rPr>
          <w:t>)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36"/>
          <w:szCs w:val="36"/>
        </w:rPr>
      </w:pPr>
      <w:ins w:id="87" w:author="Unknown">
        <w:r w:rsidRPr="00A56F66">
          <w:rPr>
            <w:rFonts w:ascii="Courier New" w:eastAsia="Times New Roman" w:hAnsi="Courier New" w:cs="Courier New"/>
            <w:sz w:val="36"/>
            <w:szCs w:val="36"/>
          </w:rPr>
          <w:t xml:space="preserve">        String filename = "time.ser";</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sz w:val="36"/>
          <w:szCs w:val="36"/>
        </w:rPr>
      </w:pPr>
      <w:ins w:id="90" w:author="Unknown">
        <w:r w:rsidRPr="00A56F66">
          <w:rPr>
            <w:rFonts w:ascii="Courier New" w:eastAsia="Times New Roman" w:hAnsi="Courier New" w:cs="Courier New"/>
            <w:sz w:val="36"/>
            <w:szCs w:val="36"/>
          </w:rPr>
          <w:t xml:space="preserve">        if(</w:t>
        </w:r>
        <w:proofErr w:type="spellStart"/>
        <w:r w:rsidRPr="00A56F66">
          <w:rPr>
            <w:rFonts w:ascii="Courier New" w:eastAsia="Times New Roman" w:hAnsi="Courier New" w:cs="Courier New"/>
            <w:sz w:val="36"/>
            <w:szCs w:val="36"/>
          </w:rPr>
          <w:t>args.length</w:t>
        </w:r>
        <w:proofErr w:type="spellEnd"/>
        <w:r w:rsidRPr="00A56F66">
          <w:rPr>
            <w:rFonts w:ascii="Courier New" w:eastAsia="Times New Roman" w:hAnsi="Courier New" w:cs="Courier New"/>
            <w:sz w:val="36"/>
            <w:szCs w:val="36"/>
          </w:rPr>
          <w:t xml:space="preserve"> &gt; 0){</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sz w:val="36"/>
          <w:szCs w:val="36"/>
        </w:rPr>
      </w:pPr>
      <w:ins w:id="92" w:author="Unknown">
        <w:r w:rsidRPr="00A56F66">
          <w:rPr>
            <w:rFonts w:ascii="Courier New" w:eastAsia="Times New Roman" w:hAnsi="Courier New" w:cs="Courier New"/>
            <w:sz w:val="36"/>
            <w:szCs w:val="36"/>
          </w:rPr>
          <w:t xml:space="preserve">            filename = </w:t>
        </w:r>
        <w:proofErr w:type="spellStart"/>
        <w:r w:rsidRPr="00A56F66">
          <w:rPr>
            <w:rFonts w:ascii="Courier New" w:eastAsia="Times New Roman" w:hAnsi="Courier New" w:cs="Courier New"/>
            <w:sz w:val="36"/>
            <w:szCs w:val="36"/>
          </w:rPr>
          <w:t>args</w:t>
        </w:r>
        <w:proofErr w:type="spellEnd"/>
        <w:r w:rsidRPr="00A56F66">
          <w:rPr>
            <w:rFonts w:ascii="Courier New" w:eastAsia="Times New Roman" w:hAnsi="Courier New" w:cs="Courier New"/>
            <w:sz w:val="36"/>
            <w:szCs w:val="36"/>
          </w:rPr>
          <w:t>[0];</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sz w:val="36"/>
          <w:szCs w:val="36"/>
        </w:rPr>
      </w:pPr>
      <w:ins w:id="94"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sz w:val="36"/>
          <w:szCs w:val="36"/>
        </w:rPr>
      </w:pPr>
      <w:ins w:id="96" w:author="Unknown">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sz w:val="36"/>
          <w:szCs w:val="36"/>
        </w:rPr>
      </w:pPr>
      <w:ins w:id="98"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PersistSerialClass</w:t>
        </w:r>
        <w:proofErr w:type="spellEnd"/>
        <w:r w:rsidRPr="00A56F66">
          <w:rPr>
            <w:rFonts w:ascii="Courier New" w:eastAsia="Times New Roman" w:hAnsi="Courier New" w:cs="Courier New"/>
            <w:sz w:val="36"/>
            <w:szCs w:val="36"/>
          </w:rPr>
          <w:t xml:space="preserve"> time = null;</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sz w:val="36"/>
          <w:szCs w:val="36"/>
        </w:rPr>
      </w:pPr>
      <w:ins w:id="100"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FileInputStream</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fis</w:t>
        </w:r>
        <w:proofErr w:type="spellEnd"/>
        <w:r w:rsidRPr="00A56F66">
          <w:rPr>
            <w:rFonts w:ascii="Courier New" w:eastAsia="Times New Roman" w:hAnsi="Courier New" w:cs="Courier New"/>
            <w:sz w:val="36"/>
            <w:szCs w:val="36"/>
          </w:rPr>
          <w:t xml:space="preserve"> = null;</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sz w:val="36"/>
          <w:szCs w:val="36"/>
        </w:rPr>
      </w:pPr>
      <w:ins w:id="102"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ObjectInputStream</w:t>
        </w:r>
        <w:proofErr w:type="spellEnd"/>
        <w:r w:rsidRPr="00A56F66">
          <w:rPr>
            <w:rFonts w:ascii="Courier New" w:eastAsia="Times New Roman" w:hAnsi="Courier New" w:cs="Courier New"/>
            <w:sz w:val="36"/>
            <w:szCs w:val="36"/>
          </w:rPr>
          <w:t xml:space="preserve"> in = null;</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sz w:val="36"/>
          <w:szCs w:val="36"/>
        </w:rPr>
      </w:pPr>
      <w:ins w:id="105" w:author="Unknown">
        <w:r w:rsidRPr="00A56F66">
          <w:rPr>
            <w:rFonts w:ascii="Courier New" w:eastAsia="Times New Roman" w:hAnsi="Courier New" w:cs="Courier New"/>
            <w:sz w:val="36"/>
            <w:szCs w:val="36"/>
          </w:rPr>
          <w:t xml:space="preserve">        try{</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36"/>
          <w:szCs w:val="36"/>
        </w:rPr>
      </w:pPr>
      <w:ins w:id="107"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fis</w:t>
        </w:r>
        <w:proofErr w:type="spellEnd"/>
        <w:r w:rsidRPr="00A56F66">
          <w:rPr>
            <w:rFonts w:ascii="Courier New" w:eastAsia="Times New Roman" w:hAnsi="Courier New" w:cs="Courier New"/>
            <w:sz w:val="36"/>
            <w:szCs w:val="36"/>
          </w:rPr>
          <w:t xml:space="preserve"> = new </w:t>
        </w:r>
        <w:proofErr w:type="spellStart"/>
        <w:r w:rsidRPr="00A56F66">
          <w:rPr>
            <w:rFonts w:ascii="Courier New" w:eastAsia="Times New Roman" w:hAnsi="Courier New" w:cs="Courier New"/>
            <w:sz w:val="36"/>
            <w:szCs w:val="36"/>
          </w:rPr>
          <w:t>FileInputStream</w:t>
        </w:r>
        <w:proofErr w:type="spellEnd"/>
        <w:r w:rsidRPr="00A56F66">
          <w:rPr>
            <w:rFonts w:ascii="Courier New" w:eastAsia="Times New Roman" w:hAnsi="Courier New" w:cs="Courier New"/>
            <w:sz w:val="36"/>
            <w:szCs w:val="36"/>
          </w:rPr>
          <w:t>(filename);</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36"/>
          <w:szCs w:val="36"/>
        </w:rPr>
      </w:pPr>
      <w:ins w:id="109" w:author="Unknown">
        <w:r w:rsidRPr="00A56F66">
          <w:rPr>
            <w:rFonts w:ascii="Courier New" w:eastAsia="Times New Roman" w:hAnsi="Courier New" w:cs="Courier New"/>
            <w:sz w:val="36"/>
            <w:szCs w:val="36"/>
          </w:rPr>
          <w:t xml:space="preserve">            in = new </w:t>
        </w:r>
        <w:proofErr w:type="spellStart"/>
        <w:r w:rsidRPr="00A56F66">
          <w:rPr>
            <w:rFonts w:ascii="Courier New" w:eastAsia="Times New Roman" w:hAnsi="Courier New" w:cs="Courier New"/>
            <w:sz w:val="36"/>
            <w:szCs w:val="36"/>
          </w:rPr>
          <w:t>ObjectInputStream</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fis</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36"/>
          <w:szCs w:val="36"/>
        </w:rPr>
      </w:pPr>
      <w:ins w:id="111" w:author="Unknown">
        <w:r w:rsidRPr="00A56F66">
          <w:rPr>
            <w:rFonts w:ascii="Courier New" w:eastAsia="Times New Roman" w:hAnsi="Courier New" w:cs="Courier New"/>
            <w:sz w:val="36"/>
            <w:szCs w:val="36"/>
          </w:rPr>
          <w:t xml:space="preserve">            time = (</w:t>
        </w:r>
        <w:proofErr w:type="spellStart"/>
        <w:r w:rsidRPr="00A56F66">
          <w:rPr>
            <w:rFonts w:ascii="Courier New" w:eastAsia="Times New Roman" w:hAnsi="Courier New" w:cs="Courier New"/>
            <w:sz w:val="36"/>
            <w:szCs w:val="36"/>
          </w:rPr>
          <w:t>PersistSerialClass</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in.readObject</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sz w:val="36"/>
          <w:szCs w:val="36"/>
        </w:rPr>
      </w:pPr>
      <w:ins w:id="113"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in.close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sz w:val="36"/>
          <w:szCs w:val="36"/>
        </w:rPr>
      </w:pPr>
      <w:ins w:id="115" w:author="Unknown">
        <w:r w:rsidRPr="00A56F66">
          <w:rPr>
            <w:rFonts w:ascii="Courier New" w:eastAsia="Times New Roman" w:hAnsi="Courier New" w:cs="Courier New"/>
            <w:sz w:val="36"/>
            <w:szCs w:val="36"/>
          </w:rPr>
          <w:t xml:space="preserve">        }catch(</w:t>
        </w:r>
        <w:proofErr w:type="spellStart"/>
        <w:r w:rsidRPr="00A56F66">
          <w:rPr>
            <w:rFonts w:ascii="Courier New" w:eastAsia="Times New Roman" w:hAnsi="Courier New" w:cs="Courier New"/>
            <w:sz w:val="36"/>
            <w:szCs w:val="36"/>
          </w:rPr>
          <w:t>IOException</w:t>
        </w:r>
        <w:proofErr w:type="spellEnd"/>
        <w:r w:rsidRPr="00A56F66">
          <w:rPr>
            <w:rFonts w:ascii="Courier New" w:eastAsia="Times New Roman" w:hAnsi="Courier New" w:cs="Courier New"/>
            <w:sz w:val="36"/>
            <w:szCs w:val="36"/>
          </w:rPr>
          <w:t xml:space="preserve"> ex){</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36"/>
          <w:szCs w:val="36"/>
        </w:rPr>
      </w:pPr>
      <w:ins w:id="117"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ex.printStackTrace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36"/>
          <w:szCs w:val="36"/>
        </w:rPr>
      </w:pPr>
      <w:ins w:id="119" w:author="Unknown">
        <w:r w:rsidRPr="00A56F66">
          <w:rPr>
            <w:rFonts w:ascii="Courier New" w:eastAsia="Times New Roman" w:hAnsi="Courier New" w:cs="Courier New"/>
            <w:sz w:val="36"/>
            <w:szCs w:val="36"/>
          </w:rPr>
          <w:lastRenderedPageBreak/>
          <w:t xml:space="preserve">        }catch(</w:t>
        </w:r>
        <w:proofErr w:type="spellStart"/>
        <w:r w:rsidRPr="00A56F66">
          <w:rPr>
            <w:rFonts w:ascii="Courier New" w:eastAsia="Times New Roman" w:hAnsi="Courier New" w:cs="Courier New"/>
            <w:sz w:val="36"/>
            <w:szCs w:val="36"/>
          </w:rPr>
          <w:t>ClassNotFoundException</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cnfe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36"/>
          <w:szCs w:val="36"/>
        </w:rPr>
      </w:pPr>
      <w:ins w:id="121"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cnfe.printStackTrace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sz w:val="36"/>
          <w:szCs w:val="36"/>
        </w:rPr>
      </w:pPr>
      <w:ins w:id="123"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sz w:val="36"/>
          <w:szCs w:val="36"/>
        </w:rPr>
      </w:pPr>
      <w:ins w:id="126" w:author="Unknown">
        <w:r w:rsidRPr="00A56F66">
          <w:rPr>
            <w:rFonts w:ascii="Courier New" w:eastAsia="Times New Roman" w:hAnsi="Courier New" w:cs="Courier New"/>
            <w:sz w:val="36"/>
            <w:szCs w:val="36"/>
          </w:rPr>
          <w:t xml:space="preserve">        // print out restored time</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sz w:val="36"/>
          <w:szCs w:val="36"/>
        </w:rPr>
      </w:pPr>
      <w:ins w:id="128"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System.out.println</w:t>
        </w:r>
        <w:proofErr w:type="spellEnd"/>
        <w:r w:rsidRPr="00A56F66">
          <w:rPr>
            <w:rFonts w:ascii="Courier New" w:eastAsia="Times New Roman" w:hAnsi="Courier New" w:cs="Courier New"/>
            <w:sz w:val="36"/>
            <w:szCs w:val="36"/>
          </w:rPr>
          <w:t xml:space="preserve">("Restored time: " + </w:t>
        </w:r>
        <w:proofErr w:type="spellStart"/>
        <w:r w:rsidRPr="00A56F66">
          <w:rPr>
            <w:rFonts w:ascii="Courier New" w:eastAsia="Times New Roman" w:hAnsi="Courier New" w:cs="Courier New"/>
            <w:sz w:val="36"/>
            <w:szCs w:val="36"/>
          </w:rPr>
          <w:t>time.getTime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36"/>
          <w:szCs w:val="36"/>
        </w:rPr>
      </w:pPr>
      <w:ins w:id="131" w:author="Unknown">
        <w:r w:rsidRPr="00A56F66">
          <w:rPr>
            <w:rFonts w:ascii="Courier New" w:eastAsia="Times New Roman" w:hAnsi="Courier New" w:cs="Courier New"/>
            <w:sz w:val="36"/>
            <w:szCs w:val="36"/>
          </w:rPr>
          <w:t xml:space="preserve">        // print out the current time</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36"/>
          <w:szCs w:val="36"/>
        </w:rPr>
      </w:pPr>
      <w:ins w:id="133"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System.out.println</w:t>
        </w:r>
        <w:proofErr w:type="spellEnd"/>
        <w:r w:rsidRPr="00A56F66">
          <w:rPr>
            <w:rFonts w:ascii="Courier New" w:eastAsia="Times New Roman" w:hAnsi="Courier New" w:cs="Courier New"/>
            <w:sz w:val="36"/>
            <w:szCs w:val="36"/>
          </w:rPr>
          <w:t xml:space="preserve">("Current time: "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36"/>
          <w:szCs w:val="36"/>
        </w:rPr>
      </w:pPr>
      <w:ins w:id="135" w:author="Unknown">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t xml:space="preserve">+ </w:t>
        </w:r>
        <w:proofErr w:type="spellStart"/>
        <w:r w:rsidRPr="00A56F66">
          <w:rPr>
            <w:rFonts w:ascii="Courier New" w:eastAsia="Times New Roman" w:hAnsi="Courier New" w:cs="Courier New"/>
            <w:sz w:val="36"/>
            <w:szCs w:val="36"/>
          </w:rPr>
          <w:t>Calendar.getInstance</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getTime</w:t>
        </w:r>
        <w:proofErr w:type="spellEnd"/>
        <w:r w:rsidRPr="00A56F66">
          <w:rPr>
            <w:rFonts w:ascii="Courier New" w:eastAsia="Times New Roman" w:hAnsi="Courier New" w:cs="Courier New"/>
            <w:sz w:val="36"/>
            <w:szCs w:val="36"/>
          </w:rPr>
          <w:t>());</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sz w:val="36"/>
          <w:szCs w:val="36"/>
        </w:rPr>
      </w:pPr>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sz w:val="36"/>
          <w:szCs w:val="36"/>
        </w:rPr>
      </w:pPr>
      <w:ins w:id="138" w:author="Unknown">
        <w:r w:rsidRPr="00A56F66">
          <w:rPr>
            <w:rFonts w:ascii="Courier New" w:eastAsia="Times New Roman" w:hAnsi="Courier New" w:cs="Courier New"/>
            <w:sz w:val="36"/>
            <w:szCs w:val="36"/>
          </w:rPr>
          <w:t xml:space="preserve">     }</w:t>
        </w:r>
      </w:ins>
    </w:p>
    <w:p w:rsidR="00813290" w:rsidRPr="00A56F66" w:rsidRDefault="00813290" w:rsidP="0081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sz w:val="36"/>
          <w:szCs w:val="36"/>
        </w:rPr>
      </w:pPr>
      <w:ins w:id="140" w:author="Unknown">
        <w:r w:rsidRPr="00A56F66">
          <w:rPr>
            <w:rFonts w:ascii="Courier New" w:eastAsia="Times New Roman" w:hAnsi="Courier New" w:cs="Courier New"/>
            <w:sz w:val="36"/>
            <w:szCs w:val="36"/>
          </w:rPr>
          <w:t xml:space="preserve"> }</w:t>
        </w:r>
      </w:ins>
    </w:p>
    <w:p w:rsidR="00813290" w:rsidRPr="00A56F66" w:rsidRDefault="00813290" w:rsidP="00813290">
      <w:pPr>
        <w:spacing w:beforeAutospacing="1" w:afterAutospacing="1" w:line="240" w:lineRule="auto"/>
        <w:rPr>
          <w:rFonts w:ascii="Times New Roman" w:eastAsia="Times New Roman" w:hAnsi="Times New Roman"/>
          <w:sz w:val="36"/>
          <w:szCs w:val="36"/>
        </w:rPr>
      </w:pPr>
      <w:ins w:id="141" w:author="Unknown">
        <w:r w:rsidRPr="00A56F66">
          <w:rPr>
            <w:rFonts w:ascii="Times New Roman" w:eastAsia="Times New Roman" w:hAnsi="Times New Roman"/>
            <w:sz w:val="36"/>
            <w:szCs w:val="36"/>
          </w:rPr>
          <w:t xml:space="preserve">When you serialize an object, only the object's state will be saved, not the object's class file or methods.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36"/>
          <w:szCs w:val="36"/>
        </w:rPr>
      </w:pPr>
      <w:ins w:id="143" w:author="Unknown">
        <w:r w:rsidRPr="00A56F66">
          <w:rPr>
            <w:rFonts w:ascii="Courier New" w:eastAsia="Times New Roman" w:hAnsi="Courier New" w:cs="Courier New"/>
            <w:sz w:val="36"/>
            <w:szCs w:val="36"/>
          </w:rPr>
          <w:t xml:space="preserve">class </w:t>
        </w:r>
        <w:proofErr w:type="spellStart"/>
        <w:r w:rsidRPr="00A56F66">
          <w:rPr>
            <w:rFonts w:ascii="Courier New" w:eastAsia="Times New Roman" w:hAnsi="Courier New" w:cs="Courier New"/>
            <w:sz w:val="36"/>
            <w:szCs w:val="36"/>
          </w:rPr>
          <w:t>SerialParentParent</w:t>
        </w:r>
        <w:proofErr w:type="spellEnd"/>
        <w:r w:rsidRPr="00A56F66">
          <w:rPr>
            <w:rFonts w:ascii="Courier New" w:eastAsia="Times New Roman" w:hAnsi="Courier New" w:cs="Courier New"/>
            <w:sz w:val="36"/>
            <w:szCs w:val="36"/>
          </w:rPr>
          <w:t xml:space="preserve"> implements </w:t>
        </w:r>
        <w:proofErr w:type="spellStart"/>
        <w:r w:rsidRPr="00A56F66">
          <w:rPr>
            <w:rFonts w:ascii="Courier New" w:eastAsia="Times New Roman" w:hAnsi="Courier New" w:cs="Courier New"/>
            <w:sz w:val="36"/>
            <w:szCs w:val="36"/>
          </w:rPr>
          <w:t>Serializable</w:t>
        </w:r>
        <w:proofErr w:type="spellEnd"/>
        <w:r w:rsidRPr="00A56F66">
          <w:rPr>
            <w:rFonts w:ascii="Courier New" w:eastAsia="Times New Roman" w:hAnsi="Courier New" w:cs="Courier New"/>
            <w:sz w:val="36"/>
            <w:szCs w:val="36"/>
          </w:rPr>
          <w:t xml:space="preserve">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36"/>
          <w:szCs w:val="36"/>
        </w:rPr>
      </w:pPr>
      <w:ins w:id="145"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int</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parentParentVersion</w:t>
        </w:r>
        <w:proofErr w:type="spellEnd"/>
        <w:r w:rsidRPr="00A56F66">
          <w:rPr>
            <w:rFonts w:ascii="Courier New" w:eastAsia="Times New Roman" w:hAnsi="Courier New" w:cs="Courier New"/>
            <w:sz w:val="36"/>
            <w:szCs w:val="36"/>
          </w:rPr>
          <w:t xml:space="preserve"> = 10;</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36"/>
          <w:szCs w:val="36"/>
        </w:rPr>
      </w:pPr>
      <w:ins w:id="147" w:author="Unknown">
        <w:r w:rsidRPr="00A56F66">
          <w:rPr>
            <w:rFonts w:ascii="Courier New" w:eastAsia="Times New Roman" w:hAnsi="Courier New" w:cs="Courier New"/>
            <w:sz w:val="36"/>
            <w:szCs w:val="36"/>
          </w:rPr>
          <w:t>}</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36"/>
          <w:szCs w:val="36"/>
        </w:rPr>
      </w:pPr>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sz w:val="36"/>
          <w:szCs w:val="36"/>
        </w:rPr>
      </w:pPr>
      <w:ins w:id="150" w:author="Unknown">
        <w:r w:rsidRPr="00A56F66">
          <w:rPr>
            <w:rFonts w:ascii="Courier New" w:eastAsia="Times New Roman" w:hAnsi="Courier New" w:cs="Courier New"/>
            <w:sz w:val="36"/>
            <w:szCs w:val="36"/>
          </w:rPr>
          <w:t xml:space="preserve">class </w:t>
        </w:r>
        <w:proofErr w:type="spellStart"/>
        <w:r w:rsidRPr="00A56F66">
          <w:rPr>
            <w:rFonts w:ascii="Courier New" w:eastAsia="Times New Roman" w:hAnsi="Courier New" w:cs="Courier New"/>
            <w:sz w:val="36"/>
            <w:szCs w:val="36"/>
          </w:rPr>
          <w:t>SerialParent</w:t>
        </w:r>
        <w:proofErr w:type="spellEnd"/>
        <w:r w:rsidRPr="00A56F66">
          <w:rPr>
            <w:rFonts w:ascii="Courier New" w:eastAsia="Times New Roman" w:hAnsi="Courier New" w:cs="Courier New"/>
            <w:sz w:val="36"/>
            <w:szCs w:val="36"/>
          </w:rPr>
          <w:t xml:space="preserve"> </w:t>
        </w:r>
      </w:ins>
      <w:r w:rsidRPr="00A56F66">
        <w:rPr>
          <w:rFonts w:ascii="Courier New" w:eastAsia="Times New Roman" w:hAnsi="Courier New" w:cs="Courier New"/>
          <w:sz w:val="36"/>
          <w:szCs w:val="36"/>
        </w:rPr>
        <w:t xml:space="preserve">extends </w:t>
      </w:r>
      <w:proofErr w:type="spellStart"/>
      <w:r w:rsidRPr="00A56F66">
        <w:rPr>
          <w:rFonts w:ascii="Courier New" w:eastAsia="Times New Roman" w:hAnsi="Courier New" w:cs="Courier New"/>
          <w:sz w:val="36"/>
          <w:szCs w:val="36"/>
        </w:rPr>
        <w:t>SerialParentParent</w:t>
      </w:r>
      <w:proofErr w:type="spellEnd"/>
      <w:ins w:id="151" w:author="Unknown">
        <w:r w:rsidRPr="00A56F66">
          <w:rPr>
            <w:rFonts w:ascii="Courier New" w:eastAsia="Times New Roman" w:hAnsi="Courier New" w:cs="Courier New"/>
            <w:sz w:val="36"/>
            <w:szCs w:val="36"/>
          </w:rPr>
          <w:t xml:space="preserve">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sz w:val="36"/>
          <w:szCs w:val="36"/>
        </w:rPr>
      </w:pPr>
      <w:ins w:id="153"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int</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parentVersion</w:t>
        </w:r>
        <w:proofErr w:type="spellEnd"/>
        <w:r w:rsidRPr="00A56F66">
          <w:rPr>
            <w:rFonts w:ascii="Courier New" w:eastAsia="Times New Roman" w:hAnsi="Courier New" w:cs="Courier New"/>
            <w:sz w:val="36"/>
            <w:szCs w:val="36"/>
          </w:rPr>
          <w:t xml:space="preserve"> = 11;</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sz w:val="36"/>
          <w:szCs w:val="36"/>
        </w:rPr>
      </w:pPr>
      <w:ins w:id="155" w:author="Unknown">
        <w:r w:rsidRPr="00A56F66">
          <w:rPr>
            <w:rFonts w:ascii="Courier New" w:eastAsia="Times New Roman" w:hAnsi="Courier New" w:cs="Courier New"/>
            <w:sz w:val="36"/>
            <w:szCs w:val="36"/>
          </w:rPr>
          <w:t>}</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sz w:val="36"/>
          <w:szCs w:val="36"/>
        </w:rPr>
      </w:pPr>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36"/>
          <w:szCs w:val="36"/>
        </w:rPr>
      </w:pPr>
      <w:ins w:id="158" w:author="Unknown">
        <w:r w:rsidRPr="00A56F66">
          <w:rPr>
            <w:rFonts w:ascii="Courier New" w:eastAsia="Times New Roman" w:hAnsi="Courier New" w:cs="Courier New"/>
            <w:sz w:val="36"/>
            <w:szCs w:val="36"/>
          </w:rPr>
          <w:t xml:space="preserve">class Contain implements </w:t>
        </w:r>
        <w:proofErr w:type="spellStart"/>
        <w:r w:rsidRPr="00A56F66">
          <w:rPr>
            <w:rFonts w:ascii="Courier New" w:eastAsia="Times New Roman" w:hAnsi="Courier New" w:cs="Courier New"/>
            <w:sz w:val="36"/>
            <w:szCs w:val="36"/>
          </w:rPr>
          <w:t>Serializable</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sz w:val="36"/>
          <w:szCs w:val="36"/>
        </w:rPr>
      </w:pPr>
      <w:ins w:id="160"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int</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containVersion</w:t>
        </w:r>
        <w:proofErr w:type="spellEnd"/>
        <w:r w:rsidRPr="00A56F66">
          <w:rPr>
            <w:rFonts w:ascii="Courier New" w:eastAsia="Times New Roman" w:hAnsi="Courier New" w:cs="Courier New"/>
            <w:sz w:val="36"/>
            <w:szCs w:val="36"/>
          </w:rPr>
          <w:t xml:space="preserve"> = 20;</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sz w:val="36"/>
          <w:szCs w:val="36"/>
        </w:rPr>
      </w:pPr>
      <w:ins w:id="162" w:author="Unknown">
        <w:r w:rsidRPr="00A56F66">
          <w:rPr>
            <w:rFonts w:ascii="Courier New" w:eastAsia="Times New Roman" w:hAnsi="Courier New" w:cs="Courier New"/>
            <w:sz w:val="36"/>
            <w:szCs w:val="36"/>
          </w:rPr>
          <w:lastRenderedPageBreak/>
          <w:t>}</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sz w:val="36"/>
          <w:szCs w:val="36"/>
        </w:rPr>
      </w:pPr>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sz w:val="36"/>
          <w:szCs w:val="36"/>
        </w:rPr>
      </w:pPr>
      <w:ins w:id="165" w:author="Unknown">
        <w:r w:rsidRPr="00A56F66">
          <w:rPr>
            <w:rFonts w:ascii="Courier New" w:eastAsia="Times New Roman" w:hAnsi="Courier New" w:cs="Courier New"/>
            <w:sz w:val="36"/>
            <w:szCs w:val="36"/>
          </w:rPr>
          <w:t xml:space="preserve">public class </w:t>
        </w:r>
        <w:proofErr w:type="spellStart"/>
        <w:r w:rsidRPr="00A56F66">
          <w:rPr>
            <w:rFonts w:ascii="Courier New" w:eastAsia="Times New Roman" w:hAnsi="Courier New" w:cs="Courier New"/>
            <w:sz w:val="36"/>
            <w:szCs w:val="36"/>
          </w:rPr>
          <w:t>SerialClass</w:t>
        </w:r>
        <w:proofErr w:type="spellEnd"/>
        <w:r w:rsidRPr="00A56F66">
          <w:rPr>
            <w:rFonts w:ascii="Courier New" w:eastAsia="Times New Roman" w:hAnsi="Courier New" w:cs="Courier New"/>
            <w:sz w:val="36"/>
            <w:szCs w:val="36"/>
          </w:rPr>
          <w:t xml:space="preserve"> extends </w:t>
        </w:r>
        <w:proofErr w:type="spellStart"/>
        <w:r w:rsidRPr="00A56F66">
          <w:rPr>
            <w:rFonts w:ascii="Courier New" w:eastAsia="Times New Roman" w:hAnsi="Courier New" w:cs="Courier New"/>
            <w:sz w:val="36"/>
            <w:szCs w:val="36"/>
          </w:rPr>
          <w:t>SerialParent</w:t>
        </w:r>
        <w:proofErr w:type="spellEnd"/>
        <w:r w:rsidRPr="00A56F66">
          <w:rPr>
            <w:rFonts w:ascii="Courier New" w:eastAsia="Times New Roman" w:hAnsi="Courier New" w:cs="Courier New"/>
            <w:sz w:val="36"/>
            <w:szCs w:val="36"/>
          </w:rPr>
          <w:t xml:space="preserve"> implements </w:t>
        </w:r>
        <w:proofErr w:type="spellStart"/>
        <w:r w:rsidRPr="00A56F66">
          <w:rPr>
            <w:rFonts w:ascii="Courier New" w:eastAsia="Times New Roman" w:hAnsi="Courier New" w:cs="Courier New"/>
            <w:sz w:val="36"/>
            <w:szCs w:val="36"/>
          </w:rPr>
          <w:t>Serializable</w:t>
        </w:r>
        <w:proofErr w:type="spellEnd"/>
        <w:r w:rsidRPr="00A56F66">
          <w:rPr>
            <w:rFonts w:ascii="Courier New" w:eastAsia="Times New Roman" w:hAnsi="Courier New" w:cs="Courier New"/>
            <w:sz w:val="36"/>
            <w:szCs w:val="36"/>
          </w:rPr>
          <w:t xml:space="preserve">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sz w:val="36"/>
          <w:szCs w:val="36"/>
        </w:rPr>
      </w:pPr>
      <w:ins w:id="167"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int</w:t>
        </w:r>
        <w:proofErr w:type="spellEnd"/>
        <w:r w:rsidRPr="00A56F66">
          <w:rPr>
            <w:rFonts w:ascii="Courier New" w:eastAsia="Times New Roman" w:hAnsi="Courier New" w:cs="Courier New"/>
            <w:sz w:val="36"/>
            <w:szCs w:val="36"/>
          </w:rPr>
          <w:t xml:space="preserve"> version = 12;</w:t>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sz w:val="36"/>
          <w:szCs w:val="36"/>
        </w:rPr>
      </w:pPr>
      <w:ins w:id="169" w:author="Unknown">
        <w:r w:rsidRPr="00A56F66">
          <w:rPr>
            <w:rFonts w:ascii="Courier New" w:eastAsia="Times New Roman" w:hAnsi="Courier New" w:cs="Courier New"/>
            <w:sz w:val="36"/>
            <w:szCs w:val="36"/>
          </w:rPr>
          <w:t xml:space="preserve">    Contain con = new Contain();</w:t>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sz w:val="36"/>
          <w:szCs w:val="36"/>
        </w:rPr>
      </w:pPr>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sz w:val="36"/>
          <w:szCs w:val="36"/>
        </w:rPr>
      </w:pPr>
      <w:ins w:id="172" w:author="Unknown">
        <w:r w:rsidRPr="00A56F66">
          <w:rPr>
            <w:rFonts w:ascii="Courier New" w:eastAsia="Times New Roman" w:hAnsi="Courier New" w:cs="Courier New"/>
            <w:sz w:val="36"/>
            <w:szCs w:val="36"/>
          </w:rPr>
          <w:t xml:space="preserve">    public </w:t>
        </w:r>
        <w:proofErr w:type="spellStart"/>
        <w:r w:rsidRPr="00A56F66">
          <w:rPr>
            <w:rFonts w:ascii="Courier New" w:eastAsia="Times New Roman" w:hAnsi="Courier New" w:cs="Courier New"/>
            <w:sz w:val="36"/>
            <w:szCs w:val="36"/>
          </w:rPr>
          <w:t>int</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getVersion</w:t>
        </w:r>
        <w:proofErr w:type="spellEnd"/>
        <w:r w:rsidRPr="00A56F66">
          <w:rPr>
            <w:rFonts w:ascii="Courier New" w:eastAsia="Times New Roman" w:hAnsi="Courier New" w:cs="Courier New"/>
            <w:sz w:val="36"/>
            <w:szCs w:val="36"/>
          </w:rPr>
          <w:t>() {</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sz w:val="36"/>
          <w:szCs w:val="36"/>
        </w:rPr>
      </w:pPr>
      <w:ins w:id="174" w:author="Unknown">
        <w:r w:rsidRPr="00A56F66">
          <w:rPr>
            <w:rFonts w:ascii="Courier New" w:eastAsia="Times New Roman" w:hAnsi="Courier New" w:cs="Courier New"/>
            <w:sz w:val="36"/>
            <w:szCs w:val="36"/>
          </w:rPr>
          <w:t xml:space="preserve">        return version;</w:t>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sz w:val="36"/>
          <w:szCs w:val="36"/>
        </w:rPr>
      </w:pPr>
      <w:ins w:id="176" w:author="Unknown">
        <w:r w:rsidRPr="00A56F66">
          <w:rPr>
            <w:rFonts w:ascii="Courier New" w:eastAsia="Times New Roman" w:hAnsi="Courier New" w:cs="Courier New"/>
            <w:sz w:val="36"/>
            <w:szCs w:val="36"/>
          </w:rPr>
          <w:t xml:space="preserve">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sz w:val="36"/>
          <w:szCs w:val="36"/>
        </w:rPr>
      </w:pPr>
      <w:ins w:id="178" w:author="Unknown">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sz w:val="36"/>
          <w:szCs w:val="36"/>
        </w:rPr>
      </w:pPr>
      <w:ins w:id="180" w:author="Unknown">
        <w:r w:rsidRPr="00A56F66">
          <w:rPr>
            <w:rFonts w:ascii="Courier New" w:eastAsia="Times New Roman" w:hAnsi="Courier New" w:cs="Courier New"/>
            <w:sz w:val="36"/>
            <w:szCs w:val="36"/>
          </w:rPr>
          <w:t xml:space="preserve">    public static void main(String </w:t>
        </w:r>
        <w:proofErr w:type="spellStart"/>
        <w:r w:rsidRPr="00A56F66">
          <w:rPr>
            <w:rFonts w:ascii="Courier New" w:eastAsia="Times New Roman" w:hAnsi="Courier New" w:cs="Courier New"/>
            <w:sz w:val="36"/>
            <w:szCs w:val="36"/>
          </w:rPr>
          <w:t>args</w:t>
        </w:r>
        <w:proofErr w:type="spellEnd"/>
        <w:r w:rsidRPr="00A56F66">
          <w:rPr>
            <w:rFonts w:ascii="Courier New" w:eastAsia="Times New Roman" w:hAnsi="Courier New" w:cs="Courier New"/>
            <w:sz w:val="36"/>
            <w:szCs w:val="36"/>
          </w:rPr>
          <w:t xml:space="preserve">[]) throws </w:t>
        </w:r>
        <w:proofErr w:type="spellStart"/>
        <w:r w:rsidRPr="00A56F66">
          <w:rPr>
            <w:rFonts w:ascii="Courier New" w:eastAsia="Times New Roman" w:hAnsi="Courier New" w:cs="Courier New"/>
            <w:sz w:val="36"/>
            <w:szCs w:val="36"/>
          </w:rPr>
          <w:t>IOException</w:t>
        </w:r>
        <w:proofErr w:type="spellEnd"/>
        <w:r w:rsidRPr="00A56F66">
          <w:rPr>
            <w:rFonts w:ascii="Courier New" w:eastAsia="Times New Roman" w:hAnsi="Courier New" w:cs="Courier New"/>
            <w:sz w:val="36"/>
            <w:szCs w:val="36"/>
          </w:rPr>
          <w:t xml:space="preserve"> {</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sz w:val="36"/>
          <w:szCs w:val="36"/>
        </w:rPr>
      </w:pPr>
      <w:ins w:id="182"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FileOutputStream</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fos</w:t>
        </w:r>
        <w:proofErr w:type="spellEnd"/>
        <w:r w:rsidRPr="00A56F66">
          <w:rPr>
            <w:rFonts w:ascii="Courier New" w:eastAsia="Times New Roman" w:hAnsi="Courier New" w:cs="Courier New"/>
            <w:sz w:val="36"/>
            <w:szCs w:val="36"/>
          </w:rPr>
          <w:t xml:space="preserve"> = new </w:t>
        </w:r>
        <w:proofErr w:type="spellStart"/>
        <w:r w:rsidRPr="00A56F66">
          <w:rPr>
            <w:rFonts w:ascii="Courier New" w:eastAsia="Times New Roman" w:hAnsi="Courier New" w:cs="Courier New"/>
            <w:sz w:val="36"/>
            <w:szCs w:val="36"/>
          </w:rPr>
          <w:t>FileOutputStream</w:t>
        </w:r>
        <w:proofErr w:type="spellEnd"/>
        <w:r w:rsidRPr="00A56F66">
          <w:rPr>
            <w:rFonts w:ascii="Courier New" w:eastAsia="Times New Roman" w:hAnsi="Courier New" w:cs="Courier New"/>
            <w:sz w:val="36"/>
            <w:szCs w:val="36"/>
          </w:rPr>
          <w:t>("temp.ser");</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sz w:val="36"/>
          <w:szCs w:val="36"/>
        </w:rPr>
      </w:pPr>
      <w:ins w:id="184"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ObjectOutputStream</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oos</w:t>
        </w:r>
        <w:proofErr w:type="spellEnd"/>
        <w:r w:rsidRPr="00A56F66">
          <w:rPr>
            <w:rFonts w:ascii="Courier New" w:eastAsia="Times New Roman" w:hAnsi="Courier New" w:cs="Courier New"/>
            <w:sz w:val="36"/>
            <w:szCs w:val="36"/>
          </w:rPr>
          <w:t xml:space="preserve"> = new </w:t>
        </w:r>
        <w:proofErr w:type="spellStart"/>
        <w:r w:rsidRPr="00A56F66">
          <w:rPr>
            <w:rFonts w:ascii="Courier New" w:eastAsia="Times New Roman" w:hAnsi="Courier New" w:cs="Courier New"/>
            <w:sz w:val="36"/>
            <w:szCs w:val="36"/>
          </w:rPr>
          <w:t>ObjectOutputStream</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fos</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sz w:val="36"/>
          <w:szCs w:val="36"/>
        </w:rPr>
      </w:pPr>
      <w:ins w:id="186"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SerialClass</w:t>
        </w:r>
        <w:proofErr w:type="spellEnd"/>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st</w:t>
        </w:r>
        <w:proofErr w:type="spellEnd"/>
        <w:r w:rsidRPr="00A56F66">
          <w:rPr>
            <w:rFonts w:ascii="Courier New" w:eastAsia="Times New Roman" w:hAnsi="Courier New" w:cs="Courier New"/>
            <w:sz w:val="36"/>
            <w:szCs w:val="36"/>
          </w:rPr>
          <w:t xml:space="preserve"> = new </w:t>
        </w:r>
        <w:proofErr w:type="spellStart"/>
        <w:r w:rsidRPr="00A56F66">
          <w:rPr>
            <w:rFonts w:ascii="Courier New" w:eastAsia="Times New Roman" w:hAnsi="Courier New" w:cs="Courier New"/>
            <w:sz w:val="36"/>
            <w:szCs w:val="36"/>
          </w:rPr>
          <w:t>SerialClass</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sz w:val="36"/>
          <w:szCs w:val="36"/>
        </w:rPr>
      </w:pPr>
      <w:ins w:id="188"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oos.writeObject</w:t>
        </w:r>
        <w:proofErr w:type="spellEnd"/>
        <w:r w:rsidRPr="00A56F66">
          <w:rPr>
            <w:rFonts w:ascii="Courier New" w:eastAsia="Times New Roman" w:hAnsi="Courier New" w:cs="Courier New"/>
            <w:sz w:val="36"/>
            <w:szCs w:val="36"/>
          </w:rPr>
          <w:t>(</w:t>
        </w:r>
        <w:proofErr w:type="spellStart"/>
        <w:r w:rsidRPr="00A56F66">
          <w:rPr>
            <w:rFonts w:ascii="Courier New" w:eastAsia="Times New Roman" w:hAnsi="Courier New" w:cs="Courier New"/>
            <w:sz w:val="36"/>
            <w:szCs w:val="36"/>
          </w:rPr>
          <w:t>st</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sz w:val="36"/>
          <w:szCs w:val="36"/>
        </w:rPr>
      </w:pPr>
      <w:ins w:id="190"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oos.flush</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sz w:val="36"/>
          <w:szCs w:val="36"/>
        </w:rPr>
      </w:pPr>
      <w:ins w:id="192" w:author="Unknown">
        <w:r w:rsidRPr="00A56F66">
          <w:rPr>
            <w:rFonts w:ascii="Courier New" w:eastAsia="Times New Roman" w:hAnsi="Courier New" w:cs="Courier New"/>
            <w:sz w:val="36"/>
            <w:szCs w:val="36"/>
          </w:rPr>
          <w:t xml:space="preserve">        </w:t>
        </w:r>
        <w:proofErr w:type="spellStart"/>
        <w:r w:rsidRPr="00A56F66">
          <w:rPr>
            <w:rFonts w:ascii="Courier New" w:eastAsia="Times New Roman" w:hAnsi="Courier New" w:cs="Courier New"/>
            <w:sz w:val="36"/>
            <w:szCs w:val="36"/>
          </w:rPr>
          <w:t>oos.close</w:t>
        </w:r>
        <w:proofErr w:type="spellEnd"/>
        <w:r w:rsidRPr="00A56F66">
          <w:rPr>
            <w:rFonts w:ascii="Courier New" w:eastAsia="Times New Roman" w:hAnsi="Courier New" w:cs="Courier New"/>
            <w:sz w:val="36"/>
            <w:szCs w:val="36"/>
          </w:rPr>
          <w:t>();</w:t>
        </w:r>
        <w:r w:rsidRPr="00A56F66">
          <w:rPr>
            <w:rFonts w:ascii="Courier New" w:eastAsia="Times New Roman" w:hAnsi="Courier New" w:cs="Courier New"/>
            <w:sz w:val="36"/>
            <w:szCs w:val="36"/>
          </w:rPr>
          <w:tab/>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36"/>
          <w:szCs w:val="36"/>
        </w:rPr>
      </w:pPr>
      <w:ins w:id="194" w:author="Unknown">
        <w:r w:rsidRPr="00A56F66">
          <w:rPr>
            <w:rFonts w:ascii="Courier New" w:eastAsia="Times New Roman" w:hAnsi="Courier New" w:cs="Courier New"/>
            <w:sz w:val="36"/>
            <w:szCs w:val="36"/>
          </w:rPr>
          <w:t xml:space="preserve">    }</w:t>
        </w:r>
      </w:ins>
    </w:p>
    <w:p w:rsidR="00960DCD" w:rsidRPr="00A56F66" w:rsidRDefault="00960DCD" w:rsidP="0096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36"/>
          <w:szCs w:val="36"/>
        </w:rPr>
      </w:pPr>
      <w:ins w:id="196" w:author="Unknown">
        <w:r w:rsidRPr="00A56F66">
          <w:rPr>
            <w:rFonts w:ascii="Courier New" w:eastAsia="Times New Roman" w:hAnsi="Courier New" w:cs="Courier New"/>
            <w:sz w:val="36"/>
            <w:szCs w:val="36"/>
          </w:rPr>
          <w:t>}</w:t>
        </w:r>
      </w:ins>
    </w:p>
    <w:p w:rsidR="00960DCD" w:rsidRPr="00A56F66" w:rsidRDefault="00960DCD" w:rsidP="00813290">
      <w:pPr>
        <w:spacing w:beforeAutospacing="1" w:afterAutospacing="1" w:line="240" w:lineRule="auto"/>
        <w:rPr>
          <w:ins w:id="197" w:author="Unknown"/>
          <w:rFonts w:ascii="Times New Roman" w:eastAsia="Times New Roman" w:hAnsi="Times New Roman"/>
          <w:sz w:val="36"/>
          <w:szCs w:val="36"/>
        </w:rPr>
      </w:pPr>
    </w:p>
    <w:p w:rsidR="00813290" w:rsidRPr="00A56F66" w:rsidRDefault="00813290" w:rsidP="00813290">
      <w:pPr>
        <w:spacing w:beforeAutospacing="1" w:afterAutospacing="1" w:line="240" w:lineRule="auto"/>
        <w:rPr>
          <w:ins w:id="198" w:author="Unknown"/>
          <w:rFonts w:ascii="Times New Roman" w:eastAsia="Times New Roman" w:hAnsi="Times New Roman"/>
          <w:sz w:val="36"/>
          <w:szCs w:val="36"/>
        </w:rPr>
      </w:pPr>
      <w:ins w:id="199" w:author="Unknown">
        <w:r w:rsidRPr="00A56F66">
          <w:rPr>
            <w:rFonts w:ascii="Times New Roman" w:eastAsia="Times New Roman" w:hAnsi="Times New Roman"/>
            <w:i/>
            <w:iCs/>
            <w:sz w:val="36"/>
            <w:szCs w:val="36"/>
            <w:u w:val="single"/>
          </w:rPr>
          <w:t xml:space="preserve">Let's see step by step on how the object is serialized and de-serialized. </w:t>
        </w:r>
      </w:ins>
    </w:p>
    <w:p w:rsidR="00813290" w:rsidRPr="00A56F66" w:rsidRDefault="00813290" w:rsidP="00813290">
      <w:pPr>
        <w:spacing w:beforeAutospacing="1" w:afterAutospacing="1" w:line="240" w:lineRule="auto"/>
        <w:rPr>
          <w:ins w:id="200" w:author="Unknown"/>
          <w:rFonts w:ascii="Times New Roman" w:eastAsia="Times New Roman" w:hAnsi="Times New Roman"/>
          <w:sz w:val="36"/>
          <w:szCs w:val="36"/>
          <w:u w:val="single"/>
        </w:rPr>
      </w:pPr>
      <w:ins w:id="201" w:author="Unknown">
        <w:r w:rsidRPr="00A56F66">
          <w:rPr>
            <w:rFonts w:ascii="Times New Roman" w:eastAsia="Times New Roman" w:hAnsi="Times New Roman"/>
            <w:sz w:val="36"/>
            <w:szCs w:val="36"/>
            <w:u w:val="single"/>
          </w:rPr>
          <w:t xml:space="preserve">So when an object is </w:t>
        </w:r>
      </w:ins>
      <w:r w:rsidR="00E22AC5" w:rsidRPr="00A56F66">
        <w:rPr>
          <w:rFonts w:ascii="Times New Roman" w:eastAsia="Times New Roman" w:hAnsi="Times New Roman"/>
          <w:sz w:val="36"/>
          <w:szCs w:val="36"/>
          <w:u w:val="single"/>
        </w:rPr>
        <w:t>serialized</w:t>
      </w:r>
      <w:ins w:id="202" w:author="Unknown">
        <w:r w:rsidRPr="00A56F66">
          <w:rPr>
            <w:rFonts w:ascii="Times New Roman" w:eastAsia="Times New Roman" w:hAnsi="Times New Roman"/>
            <w:sz w:val="36"/>
            <w:szCs w:val="36"/>
            <w:u w:val="single"/>
          </w:rPr>
          <w:t xml:space="preserve"> </w:t>
        </w:r>
      </w:ins>
    </w:p>
    <w:p w:rsidR="00813290" w:rsidRPr="00A56F66" w:rsidRDefault="00813290" w:rsidP="00813290">
      <w:pPr>
        <w:numPr>
          <w:ilvl w:val="0"/>
          <w:numId w:val="3"/>
        </w:numPr>
        <w:spacing w:before="100" w:beforeAutospacing="1" w:after="100" w:afterAutospacing="1" w:line="240" w:lineRule="auto"/>
        <w:rPr>
          <w:ins w:id="203" w:author="Unknown"/>
          <w:rFonts w:ascii="Times New Roman" w:eastAsia="Times New Roman" w:hAnsi="Times New Roman"/>
          <w:sz w:val="36"/>
          <w:szCs w:val="36"/>
        </w:rPr>
      </w:pPr>
      <w:ins w:id="204" w:author="Unknown">
        <w:r w:rsidRPr="00A56F66">
          <w:rPr>
            <w:rFonts w:ascii="Times New Roman" w:eastAsia="Times New Roman" w:hAnsi="Times New Roman"/>
            <w:sz w:val="36"/>
            <w:szCs w:val="36"/>
          </w:rPr>
          <w:lastRenderedPageBreak/>
          <w:t xml:space="preserve">First </w:t>
        </w:r>
      </w:ins>
      <w:r w:rsidR="00FE4111" w:rsidRPr="00A56F66">
        <w:rPr>
          <w:rFonts w:ascii="Times New Roman" w:eastAsia="Times New Roman" w:hAnsi="Times New Roman"/>
          <w:sz w:val="36"/>
          <w:szCs w:val="36"/>
        </w:rPr>
        <w:t xml:space="preserve">it </w:t>
      </w:r>
      <w:ins w:id="205" w:author="Unknown">
        <w:r w:rsidRPr="00A56F66">
          <w:rPr>
            <w:rFonts w:ascii="Times New Roman" w:eastAsia="Times New Roman" w:hAnsi="Times New Roman"/>
            <w:sz w:val="36"/>
            <w:szCs w:val="36"/>
          </w:rPr>
          <w:t xml:space="preserve">writes out the metadata (description) of the class associated with an instance. So in the </w:t>
        </w:r>
      </w:ins>
      <w:r w:rsidR="009D6BA1" w:rsidRPr="00A56F66">
        <w:rPr>
          <w:rFonts w:ascii="Times New Roman" w:eastAsia="Times New Roman" w:hAnsi="Times New Roman"/>
          <w:sz w:val="36"/>
          <w:szCs w:val="36"/>
        </w:rPr>
        <w:t>above</w:t>
      </w:r>
      <w:ins w:id="206" w:author="Unknown">
        <w:r w:rsidRPr="00A56F66">
          <w:rPr>
            <w:rFonts w:ascii="Times New Roman" w:eastAsia="Times New Roman" w:hAnsi="Times New Roman"/>
            <w:sz w:val="36"/>
            <w:szCs w:val="36"/>
          </w:rPr>
          <w:t xml:space="preserve"> example, it writes out the description of "</w:t>
        </w:r>
        <w:proofErr w:type="spellStart"/>
        <w:r w:rsidRPr="00A56F66">
          <w:rPr>
            <w:rFonts w:ascii="Times New Roman" w:eastAsia="Times New Roman" w:hAnsi="Times New Roman"/>
            <w:sz w:val="36"/>
            <w:szCs w:val="36"/>
          </w:rPr>
          <w:t>SerialClass</w:t>
        </w:r>
        <w:proofErr w:type="spellEnd"/>
        <w:r w:rsidRPr="00A56F66">
          <w:rPr>
            <w:rFonts w:ascii="Times New Roman" w:eastAsia="Times New Roman" w:hAnsi="Times New Roman"/>
            <w:sz w:val="36"/>
            <w:szCs w:val="36"/>
          </w:rPr>
          <w:t xml:space="preserve">" class. What does this description include? It includes the length of the class, the name of the class, </w:t>
        </w:r>
        <w:proofErr w:type="spellStart"/>
        <w:r w:rsidRPr="00A56F66">
          <w:rPr>
            <w:rFonts w:ascii="Times New Roman" w:eastAsia="Times New Roman" w:hAnsi="Times New Roman"/>
            <w:sz w:val="36"/>
            <w:szCs w:val="36"/>
          </w:rPr>
          <w:t>serialVersionUID</w:t>
        </w:r>
        <w:proofErr w:type="spellEnd"/>
        <w:r w:rsidRPr="00A56F66">
          <w:rPr>
            <w:rFonts w:ascii="Times New Roman" w:eastAsia="Times New Roman" w:hAnsi="Times New Roman"/>
            <w:sz w:val="36"/>
            <w:szCs w:val="36"/>
          </w:rPr>
          <w:t xml:space="preserve"> (or serial version), various flags and the number of fields in this class.</w:t>
        </w:r>
      </w:ins>
    </w:p>
    <w:p w:rsidR="00813290" w:rsidRPr="00A56F66" w:rsidRDefault="00813290" w:rsidP="00813290">
      <w:pPr>
        <w:numPr>
          <w:ilvl w:val="0"/>
          <w:numId w:val="3"/>
        </w:numPr>
        <w:spacing w:before="100" w:beforeAutospacing="1" w:after="100" w:afterAutospacing="1" w:line="240" w:lineRule="auto"/>
        <w:rPr>
          <w:ins w:id="207" w:author="Unknown"/>
          <w:rFonts w:ascii="Times New Roman" w:eastAsia="Times New Roman" w:hAnsi="Times New Roman"/>
          <w:sz w:val="36"/>
          <w:szCs w:val="36"/>
        </w:rPr>
      </w:pPr>
      <w:ins w:id="208" w:author="Unknown">
        <w:r w:rsidRPr="00A56F66">
          <w:rPr>
            <w:rFonts w:ascii="Times New Roman" w:eastAsia="Times New Roman" w:hAnsi="Times New Roman"/>
            <w:sz w:val="36"/>
            <w:szCs w:val="36"/>
          </w:rPr>
          <w:t xml:space="preserve">Then it recursively writes out the metadata of the </w:t>
        </w:r>
        <w:proofErr w:type="spellStart"/>
        <w:r w:rsidRPr="00A56F66">
          <w:rPr>
            <w:rFonts w:ascii="Times New Roman" w:eastAsia="Times New Roman" w:hAnsi="Times New Roman"/>
            <w:sz w:val="36"/>
            <w:szCs w:val="36"/>
          </w:rPr>
          <w:t>superclass</w:t>
        </w:r>
        <w:proofErr w:type="spellEnd"/>
        <w:r w:rsidRPr="00A56F66">
          <w:rPr>
            <w:rFonts w:ascii="Times New Roman" w:eastAsia="Times New Roman" w:hAnsi="Times New Roman"/>
            <w:sz w:val="36"/>
            <w:szCs w:val="36"/>
          </w:rPr>
          <w:t xml:space="preserve"> until it finds </w:t>
        </w:r>
        <w:proofErr w:type="spellStart"/>
        <w:r w:rsidRPr="00A56F66">
          <w:rPr>
            <w:rFonts w:ascii="Times New Roman" w:eastAsia="Times New Roman" w:hAnsi="Times New Roman"/>
            <w:sz w:val="36"/>
            <w:szCs w:val="36"/>
          </w:rPr>
          <w:t>java.lang.object</w:t>
        </w:r>
        <w:proofErr w:type="spellEnd"/>
        <w:r w:rsidRPr="00A56F66">
          <w:rPr>
            <w:rFonts w:ascii="Times New Roman" w:eastAsia="Times New Roman" w:hAnsi="Times New Roman"/>
            <w:sz w:val="36"/>
            <w:szCs w:val="36"/>
          </w:rPr>
          <w:t xml:space="preserve">. Again in the </w:t>
        </w:r>
      </w:ins>
      <w:r w:rsidR="008C7D0F" w:rsidRPr="00A56F66">
        <w:rPr>
          <w:rFonts w:ascii="Times New Roman" w:eastAsia="Times New Roman" w:hAnsi="Times New Roman"/>
          <w:sz w:val="36"/>
          <w:szCs w:val="36"/>
        </w:rPr>
        <w:t>above</w:t>
      </w:r>
      <w:ins w:id="209" w:author="Unknown">
        <w:r w:rsidRPr="00A56F66">
          <w:rPr>
            <w:rFonts w:ascii="Times New Roman" w:eastAsia="Times New Roman" w:hAnsi="Times New Roman"/>
            <w:sz w:val="36"/>
            <w:szCs w:val="36"/>
          </w:rPr>
          <w:t xml:space="preserve"> example, it writes out the description of "</w:t>
        </w:r>
        <w:proofErr w:type="spellStart"/>
        <w:r w:rsidRPr="00A56F66">
          <w:rPr>
            <w:rFonts w:ascii="Times New Roman" w:eastAsia="Times New Roman" w:hAnsi="Times New Roman"/>
            <w:sz w:val="36"/>
            <w:szCs w:val="36"/>
          </w:rPr>
          <w:t>SerialParent</w:t>
        </w:r>
        <w:proofErr w:type="spellEnd"/>
        <w:r w:rsidRPr="00A56F66">
          <w:rPr>
            <w:rFonts w:ascii="Times New Roman" w:eastAsia="Times New Roman" w:hAnsi="Times New Roman"/>
            <w:sz w:val="36"/>
            <w:szCs w:val="36"/>
          </w:rPr>
          <w:t>" and "</w:t>
        </w:r>
        <w:proofErr w:type="spellStart"/>
        <w:r w:rsidRPr="00A56F66">
          <w:rPr>
            <w:rFonts w:ascii="Times New Roman" w:eastAsia="Times New Roman" w:hAnsi="Times New Roman"/>
            <w:sz w:val="36"/>
            <w:szCs w:val="36"/>
          </w:rPr>
          <w:t>SerialParentParent</w:t>
        </w:r>
        <w:proofErr w:type="spellEnd"/>
        <w:r w:rsidRPr="00A56F66">
          <w:rPr>
            <w:rFonts w:ascii="Times New Roman" w:eastAsia="Times New Roman" w:hAnsi="Times New Roman"/>
            <w:sz w:val="36"/>
            <w:szCs w:val="36"/>
          </w:rPr>
          <w:t>" classes.</w:t>
        </w:r>
      </w:ins>
    </w:p>
    <w:p w:rsidR="00813290" w:rsidRPr="00A56F66" w:rsidRDefault="00813290" w:rsidP="00813290">
      <w:pPr>
        <w:numPr>
          <w:ilvl w:val="0"/>
          <w:numId w:val="3"/>
        </w:numPr>
        <w:spacing w:before="100" w:beforeAutospacing="1" w:after="100" w:afterAutospacing="1" w:line="240" w:lineRule="auto"/>
        <w:rPr>
          <w:ins w:id="210" w:author="Unknown"/>
          <w:rFonts w:ascii="Times New Roman" w:eastAsia="Times New Roman" w:hAnsi="Times New Roman"/>
          <w:sz w:val="36"/>
          <w:szCs w:val="36"/>
        </w:rPr>
      </w:pPr>
      <w:ins w:id="211" w:author="Unknown">
        <w:r w:rsidRPr="00A56F66">
          <w:rPr>
            <w:rFonts w:ascii="Times New Roman" w:eastAsia="Times New Roman" w:hAnsi="Times New Roman"/>
            <w:sz w:val="36"/>
            <w:szCs w:val="36"/>
          </w:rPr>
          <w:t xml:space="preserve">Once it finishes writing the metadata information, it then starts with the actual data associated with the instance. But this time, it starts from the top most </w:t>
        </w:r>
        <w:proofErr w:type="spellStart"/>
        <w:r w:rsidRPr="00A56F66">
          <w:rPr>
            <w:rFonts w:ascii="Times New Roman" w:eastAsia="Times New Roman" w:hAnsi="Times New Roman"/>
            <w:sz w:val="36"/>
            <w:szCs w:val="36"/>
          </w:rPr>
          <w:t>superclass</w:t>
        </w:r>
        <w:proofErr w:type="spellEnd"/>
        <w:r w:rsidRPr="00A56F66">
          <w:rPr>
            <w:rFonts w:ascii="Times New Roman" w:eastAsia="Times New Roman" w:hAnsi="Times New Roman"/>
            <w:sz w:val="36"/>
            <w:szCs w:val="36"/>
          </w:rPr>
          <w:t>. So it starts from "</w:t>
        </w:r>
        <w:proofErr w:type="spellStart"/>
        <w:r w:rsidRPr="00A56F66">
          <w:rPr>
            <w:rFonts w:ascii="Times New Roman" w:eastAsia="Times New Roman" w:hAnsi="Times New Roman"/>
            <w:sz w:val="36"/>
            <w:szCs w:val="36"/>
          </w:rPr>
          <w:t>SerialParentParent</w:t>
        </w:r>
        <w:proofErr w:type="spellEnd"/>
        <w:r w:rsidRPr="00A56F66">
          <w:rPr>
            <w:rFonts w:ascii="Times New Roman" w:eastAsia="Times New Roman" w:hAnsi="Times New Roman"/>
            <w:sz w:val="36"/>
            <w:szCs w:val="36"/>
          </w:rPr>
          <w:t>", then writes out "</w:t>
        </w:r>
        <w:proofErr w:type="spellStart"/>
        <w:r w:rsidRPr="00A56F66">
          <w:rPr>
            <w:rFonts w:ascii="Times New Roman" w:eastAsia="Times New Roman" w:hAnsi="Times New Roman"/>
            <w:sz w:val="36"/>
            <w:szCs w:val="36"/>
          </w:rPr>
          <w:t>SerialParent</w:t>
        </w:r>
        <w:proofErr w:type="spellEnd"/>
        <w:r w:rsidRPr="00A56F66">
          <w:rPr>
            <w:rFonts w:ascii="Times New Roman" w:eastAsia="Times New Roman" w:hAnsi="Times New Roman"/>
            <w:sz w:val="36"/>
            <w:szCs w:val="36"/>
          </w:rPr>
          <w:t>".</w:t>
        </w:r>
      </w:ins>
    </w:p>
    <w:p w:rsidR="00813290" w:rsidRPr="00A56F66" w:rsidRDefault="00813290" w:rsidP="00813290">
      <w:pPr>
        <w:numPr>
          <w:ilvl w:val="0"/>
          <w:numId w:val="3"/>
        </w:numPr>
        <w:spacing w:before="100" w:beforeAutospacing="1" w:after="100" w:afterAutospacing="1" w:line="240" w:lineRule="auto"/>
        <w:rPr>
          <w:ins w:id="212" w:author="Unknown"/>
          <w:rFonts w:ascii="Times New Roman" w:eastAsia="Times New Roman" w:hAnsi="Times New Roman"/>
          <w:sz w:val="36"/>
          <w:szCs w:val="36"/>
        </w:rPr>
      </w:pPr>
      <w:ins w:id="213" w:author="Unknown">
        <w:r w:rsidRPr="00A56F66">
          <w:rPr>
            <w:rFonts w:ascii="Times New Roman" w:eastAsia="Times New Roman" w:hAnsi="Times New Roman"/>
            <w:sz w:val="36"/>
            <w:szCs w:val="36"/>
          </w:rPr>
          <w:t>Finally it writes the data of objects associated with the instance starting from metadata to actual content. So here it starts writing the metadata for the class Contain and then the contents of it as usual recursively.</w:t>
        </w:r>
      </w:ins>
    </w:p>
    <w:p w:rsidR="00813290" w:rsidRPr="00A56F66" w:rsidRDefault="00813290" w:rsidP="00813290">
      <w:pPr>
        <w:spacing w:beforeAutospacing="1" w:afterAutospacing="1" w:line="240" w:lineRule="auto"/>
        <w:rPr>
          <w:ins w:id="214" w:author="Unknown"/>
          <w:rFonts w:ascii="Times New Roman" w:eastAsia="Times New Roman" w:hAnsi="Times New Roman"/>
          <w:sz w:val="36"/>
          <w:szCs w:val="36"/>
        </w:rPr>
      </w:pPr>
      <w:ins w:id="215" w:author="Unknown">
        <w:r w:rsidRPr="00A56F66">
          <w:rPr>
            <w:rFonts w:ascii="Times New Roman" w:eastAsia="Times New Roman" w:hAnsi="Times New Roman"/>
            <w:i/>
            <w:iCs/>
            <w:sz w:val="36"/>
            <w:szCs w:val="36"/>
            <w:u w:val="single"/>
          </w:rPr>
          <w:t xml:space="preserve">Well... One more way to serialize the object - the </w:t>
        </w:r>
        <w:proofErr w:type="spellStart"/>
        <w:r w:rsidRPr="00A56F66">
          <w:rPr>
            <w:rFonts w:ascii="Times New Roman" w:eastAsia="Times New Roman" w:hAnsi="Times New Roman"/>
            <w:i/>
            <w:iCs/>
            <w:sz w:val="36"/>
            <w:szCs w:val="36"/>
            <w:u w:val="single"/>
          </w:rPr>
          <w:t>Externalizable</w:t>
        </w:r>
        <w:proofErr w:type="spellEnd"/>
        <w:r w:rsidRPr="00A56F66">
          <w:rPr>
            <w:rFonts w:ascii="Times New Roman" w:eastAsia="Times New Roman" w:hAnsi="Times New Roman"/>
            <w:i/>
            <w:iCs/>
            <w:sz w:val="36"/>
            <w:szCs w:val="36"/>
            <w:u w:val="single"/>
          </w:rPr>
          <w:t xml:space="preserve"> Interface</w:t>
        </w:r>
      </w:ins>
    </w:p>
    <w:p w:rsidR="00813290" w:rsidRPr="00A56F66" w:rsidRDefault="00813290" w:rsidP="00813290">
      <w:pPr>
        <w:spacing w:beforeAutospacing="1" w:afterAutospacing="1" w:line="240" w:lineRule="auto"/>
        <w:rPr>
          <w:ins w:id="216" w:author="Unknown"/>
          <w:rFonts w:ascii="Times New Roman" w:eastAsia="Times New Roman" w:hAnsi="Times New Roman"/>
          <w:sz w:val="36"/>
          <w:szCs w:val="36"/>
        </w:rPr>
      </w:pPr>
      <w:ins w:id="217" w:author="Unknown">
        <w:r w:rsidRPr="00A56F66">
          <w:rPr>
            <w:rFonts w:ascii="Times New Roman" w:eastAsia="Times New Roman" w:hAnsi="Times New Roman"/>
            <w:sz w:val="36"/>
            <w:szCs w:val="36"/>
          </w:rPr>
          <w:t xml:space="preserve">Again there is one more way to serialize the object - create your own protocol with the </w:t>
        </w:r>
        <w:proofErr w:type="spellStart"/>
        <w:r w:rsidRPr="00A56F66">
          <w:rPr>
            <w:rFonts w:ascii="Times New Roman" w:eastAsia="Times New Roman" w:hAnsi="Times New Roman"/>
            <w:sz w:val="36"/>
            <w:szCs w:val="36"/>
          </w:rPr>
          <w:t>Externalizable</w:t>
        </w:r>
        <w:proofErr w:type="spellEnd"/>
        <w:r w:rsidRPr="00A56F66">
          <w:rPr>
            <w:rFonts w:ascii="Times New Roman" w:eastAsia="Times New Roman" w:hAnsi="Times New Roman"/>
            <w:sz w:val="36"/>
            <w:szCs w:val="36"/>
          </w:rPr>
          <w:t xml:space="preserve"> interface. Instead of implementing the </w:t>
        </w:r>
        <w:proofErr w:type="spellStart"/>
        <w:r w:rsidRPr="00A56F66">
          <w:rPr>
            <w:rFonts w:ascii="Times New Roman" w:eastAsia="Times New Roman" w:hAnsi="Times New Roman"/>
            <w:sz w:val="36"/>
            <w:szCs w:val="36"/>
          </w:rPr>
          <w:t>Serializable</w:t>
        </w:r>
        <w:proofErr w:type="spellEnd"/>
        <w:r w:rsidRPr="00A56F66">
          <w:rPr>
            <w:rFonts w:ascii="Times New Roman" w:eastAsia="Times New Roman" w:hAnsi="Times New Roman"/>
            <w:sz w:val="36"/>
            <w:szCs w:val="36"/>
          </w:rPr>
          <w:t xml:space="preserve"> interface, you can implement </w:t>
        </w:r>
        <w:proofErr w:type="spellStart"/>
        <w:r w:rsidRPr="00A56F66">
          <w:rPr>
            <w:rFonts w:ascii="Times New Roman" w:eastAsia="Times New Roman" w:hAnsi="Times New Roman"/>
            <w:sz w:val="36"/>
            <w:szCs w:val="36"/>
          </w:rPr>
          <w:t>Externalizable</w:t>
        </w:r>
        <w:proofErr w:type="spellEnd"/>
        <w:r w:rsidRPr="00A56F66">
          <w:rPr>
            <w:rFonts w:ascii="Times New Roman" w:eastAsia="Times New Roman" w:hAnsi="Times New Roman"/>
            <w:sz w:val="36"/>
            <w:szCs w:val="36"/>
          </w:rPr>
          <w:t xml:space="preserve">, which contains two methods: </w:t>
        </w:r>
        <w:r w:rsidRPr="00A56F66">
          <w:rPr>
            <w:rFonts w:ascii="Times New Roman" w:eastAsia="Times New Roman" w:hAnsi="Times New Roman"/>
            <w:sz w:val="36"/>
            <w:szCs w:val="36"/>
          </w:rPr>
          <w:br/>
        </w:r>
        <w:r w:rsidRPr="00A56F66">
          <w:rPr>
            <w:rFonts w:ascii="Times New Roman" w:eastAsia="Times New Roman" w:hAnsi="Times New Roman"/>
            <w:sz w:val="36"/>
            <w:szCs w:val="36"/>
          </w:rPr>
          <w:br/>
        </w:r>
        <w:r w:rsidRPr="00A56F66">
          <w:rPr>
            <w:rFonts w:ascii="Times New Roman" w:eastAsia="Times New Roman" w:hAnsi="Times New Roman"/>
            <w:i/>
            <w:iCs/>
            <w:sz w:val="36"/>
            <w:szCs w:val="36"/>
          </w:rPr>
          <w:t xml:space="preserve">public void </w:t>
        </w:r>
        <w:proofErr w:type="spellStart"/>
        <w:r w:rsidRPr="00A56F66">
          <w:rPr>
            <w:rFonts w:ascii="Times New Roman" w:eastAsia="Times New Roman" w:hAnsi="Times New Roman"/>
            <w:i/>
            <w:iCs/>
            <w:sz w:val="36"/>
            <w:szCs w:val="36"/>
          </w:rPr>
          <w:t>writeExternal</w:t>
        </w:r>
        <w:proofErr w:type="spellEnd"/>
        <w:r w:rsidRPr="00A56F66">
          <w:rPr>
            <w:rFonts w:ascii="Times New Roman" w:eastAsia="Times New Roman" w:hAnsi="Times New Roman"/>
            <w:i/>
            <w:iCs/>
            <w:sz w:val="36"/>
            <w:szCs w:val="36"/>
          </w:rPr>
          <w:t>(</w:t>
        </w:r>
        <w:proofErr w:type="spellStart"/>
        <w:r w:rsidRPr="00A56F66">
          <w:rPr>
            <w:rFonts w:ascii="Times New Roman" w:eastAsia="Times New Roman" w:hAnsi="Times New Roman"/>
            <w:i/>
            <w:iCs/>
            <w:sz w:val="36"/>
            <w:szCs w:val="36"/>
          </w:rPr>
          <w:t>ObjectOutput</w:t>
        </w:r>
        <w:proofErr w:type="spellEnd"/>
        <w:r w:rsidRPr="00A56F66">
          <w:rPr>
            <w:rFonts w:ascii="Times New Roman" w:eastAsia="Times New Roman" w:hAnsi="Times New Roman"/>
            <w:i/>
            <w:iCs/>
            <w:sz w:val="36"/>
            <w:szCs w:val="36"/>
          </w:rPr>
          <w:t xml:space="preserve"> out) throws </w:t>
        </w:r>
        <w:proofErr w:type="spellStart"/>
        <w:r w:rsidRPr="00A56F66">
          <w:rPr>
            <w:rFonts w:ascii="Times New Roman" w:eastAsia="Times New Roman" w:hAnsi="Times New Roman"/>
            <w:i/>
            <w:iCs/>
            <w:sz w:val="36"/>
            <w:szCs w:val="36"/>
          </w:rPr>
          <w:t>IOException</w:t>
        </w:r>
        <w:proofErr w:type="spellEnd"/>
        <w:r w:rsidRPr="00A56F66">
          <w:rPr>
            <w:rFonts w:ascii="Times New Roman" w:eastAsia="Times New Roman" w:hAnsi="Times New Roman"/>
            <w:i/>
            <w:iCs/>
            <w:sz w:val="36"/>
            <w:szCs w:val="36"/>
          </w:rPr>
          <w:t>;</w:t>
        </w:r>
        <w:r w:rsidRPr="00A56F66">
          <w:rPr>
            <w:rFonts w:ascii="Times New Roman" w:eastAsia="Times New Roman" w:hAnsi="Times New Roman"/>
            <w:sz w:val="36"/>
            <w:szCs w:val="36"/>
          </w:rPr>
          <w:t xml:space="preserve"> </w:t>
        </w:r>
        <w:r w:rsidRPr="00A56F66">
          <w:rPr>
            <w:rFonts w:ascii="Times New Roman" w:eastAsia="Times New Roman" w:hAnsi="Times New Roman"/>
            <w:sz w:val="36"/>
            <w:szCs w:val="36"/>
          </w:rPr>
          <w:br/>
        </w:r>
        <w:r w:rsidRPr="00A56F66">
          <w:rPr>
            <w:rFonts w:ascii="Times New Roman" w:eastAsia="Times New Roman" w:hAnsi="Times New Roman"/>
            <w:sz w:val="36"/>
            <w:szCs w:val="36"/>
          </w:rPr>
          <w:br/>
        </w:r>
        <w:r w:rsidRPr="00A56F66">
          <w:rPr>
            <w:rFonts w:ascii="Times New Roman" w:eastAsia="Times New Roman" w:hAnsi="Times New Roman"/>
            <w:i/>
            <w:iCs/>
            <w:sz w:val="36"/>
            <w:szCs w:val="36"/>
          </w:rPr>
          <w:t xml:space="preserve">public void </w:t>
        </w:r>
        <w:proofErr w:type="spellStart"/>
        <w:r w:rsidRPr="00A56F66">
          <w:rPr>
            <w:rFonts w:ascii="Times New Roman" w:eastAsia="Times New Roman" w:hAnsi="Times New Roman"/>
            <w:i/>
            <w:iCs/>
            <w:sz w:val="36"/>
            <w:szCs w:val="36"/>
          </w:rPr>
          <w:t>readExternal</w:t>
        </w:r>
        <w:proofErr w:type="spellEnd"/>
        <w:r w:rsidRPr="00A56F66">
          <w:rPr>
            <w:rFonts w:ascii="Times New Roman" w:eastAsia="Times New Roman" w:hAnsi="Times New Roman"/>
            <w:i/>
            <w:iCs/>
            <w:sz w:val="36"/>
            <w:szCs w:val="36"/>
          </w:rPr>
          <w:t>(</w:t>
        </w:r>
        <w:proofErr w:type="spellStart"/>
        <w:r w:rsidRPr="00A56F66">
          <w:rPr>
            <w:rFonts w:ascii="Times New Roman" w:eastAsia="Times New Roman" w:hAnsi="Times New Roman"/>
            <w:i/>
            <w:iCs/>
            <w:sz w:val="36"/>
            <w:szCs w:val="36"/>
          </w:rPr>
          <w:t>ObjectInput</w:t>
        </w:r>
        <w:proofErr w:type="spellEnd"/>
        <w:r w:rsidRPr="00A56F66">
          <w:rPr>
            <w:rFonts w:ascii="Times New Roman" w:eastAsia="Times New Roman" w:hAnsi="Times New Roman"/>
            <w:i/>
            <w:iCs/>
            <w:sz w:val="36"/>
            <w:szCs w:val="36"/>
          </w:rPr>
          <w:t xml:space="preserve"> in) throws </w:t>
        </w:r>
        <w:proofErr w:type="spellStart"/>
        <w:r w:rsidRPr="00A56F66">
          <w:rPr>
            <w:rFonts w:ascii="Times New Roman" w:eastAsia="Times New Roman" w:hAnsi="Times New Roman"/>
            <w:i/>
            <w:iCs/>
            <w:sz w:val="36"/>
            <w:szCs w:val="36"/>
          </w:rPr>
          <w:t>IOException</w:t>
        </w:r>
        <w:proofErr w:type="spellEnd"/>
        <w:r w:rsidRPr="00A56F66">
          <w:rPr>
            <w:rFonts w:ascii="Times New Roman" w:eastAsia="Times New Roman" w:hAnsi="Times New Roman"/>
            <w:i/>
            <w:iCs/>
            <w:sz w:val="36"/>
            <w:szCs w:val="36"/>
          </w:rPr>
          <w:t xml:space="preserve">, </w:t>
        </w:r>
        <w:proofErr w:type="spellStart"/>
        <w:r w:rsidRPr="00A56F66">
          <w:rPr>
            <w:rFonts w:ascii="Times New Roman" w:eastAsia="Times New Roman" w:hAnsi="Times New Roman"/>
            <w:i/>
            <w:iCs/>
            <w:sz w:val="36"/>
            <w:szCs w:val="36"/>
          </w:rPr>
          <w:lastRenderedPageBreak/>
          <w:t>ClassNotFoundException</w:t>
        </w:r>
        <w:proofErr w:type="spellEnd"/>
        <w:r w:rsidRPr="00A56F66">
          <w:rPr>
            <w:rFonts w:ascii="Times New Roman" w:eastAsia="Times New Roman" w:hAnsi="Times New Roman"/>
            <w:i/>
            <w:iCs/>
            <w:sz w:val="36"/>
            <w:szCs w:val="36"/>
          </w:rPr>
          <w:t>;</w:t>
        </w:r>
        <w:r w:rsidRPr="00A56F66">
          <w:rPr>
            <w:rFonts w:ascii="Times New Roman" w:eastAsia="Times New Roman" w:hAnsi="Times New Roman"/>
            <w:sz w:val="36"/>
            <w:szCs w:val="36"/>
          </w:rPr>
          <w:t xml:space="preserve"> </w:t>
        </w:r>
        <w:r w:rsidRPr="00A56F66">
          <w:rPr>
            <w:rFonts w:ascii="Times New Roman" w:eastAsia="Times New Roman" w:hAnsi="Times New Roman"/>
            <w:sz w:val="36"/>
            <w:szCs w:val="36"/>
          </w:rPr>
          <w:br/>
        </w:r>
        <w:r w:rsidRPr="00A56F66">
          <w:rPr>
            <w:rFonts w:ascii="Times New Roman" w:eastAsia="Times New Roman" w:hAnsi="Times New Roman"/>
            <w:sz w:val="36"/>
            <w:szCs w:val="36"/>
          </w:rPr>
          <w:br/>
        </w:r>
        <w:r w:rsidRPr="00A56F66">
          <w:rPr>
            <w:rFonts w:ascii="Times New Roman" w:eastAsia="Times New Roman" w:hAnsi="Times New Roman"/>
            <w:i/>
            <w:iCs/>
            <w:sz w:val="36"/>
            <w:szCs w:val="36"/>
            <w:u w:val="single"/>
          </w:rPr>
          <w:t xml:space="preserve">How not to serialize some fields in a </w:t>
        </w:r>
        <w:proofErr w:type="spellStart"/>
        <w:r w:rsidRPr="00A56F66">
          <w:rPr>
            <w:rFonts w:ascii="Times New Roman" w:eastAsia="Times New Roman" w:hAnsi="Times New Roman"/>
            <w:i/>
            <w:iCs/>
            <w:sz w:val="36"/>
            <w:szCs w:val="36"/>
            <w:u w:val="single"/>
          </w:rPr>
          <w:t>serializble</w:t>
        </w:r>
        <w:proofErr w:type="spellEnd"/>
        <w:r w:rsidRPr="00A56F66">
          <w:rPr>
            <w:rFonts w:ascii="Times New Roman" w:eastAsia="Times New Roman" w:hAnsi="Times New Roman"/>
            <w:i/>
            <w:iCs/>
            <w:sz w:val="36"/>
            <w:szCs w:val="36"/>
            <w:u w:val="single"/>
          </w:rPr>
          <w:t xml:space="preserve"> object?</w:t>
        </w:r>
      </w:ins>
    </w:p>
    <w:p w:rsidR="00813290" w:rsidRPr="00A56F66" w:rsidRDefault="00813290" w:rsidP="00813290">
      <w:pPr>
        <w:spacing w:beforeAutospacing="1" w:afterAutospacing="1" w:line="240" w:lineRule="auto"/>
        <w:rPr>
          <w:ins w:id="218" w:author="Unknown"/>
          <w:rFonts w:ascii="Times New Roman" w:eastAsia="Times New Roman" w:hAnsi="Times New Roman"/>
          <w:sz w:val="36"/>
          <w:szCs w:val="36"/>
        </w:rPr>
      </w:pPr>
      <w:ins w:id="219" w:author="Unknown">
        <w:r w:rsidRPr="00A56F66">
          <w:rPr>
            <w:rFonts w:ascii="Times New Roman" w:eastAsia="Times New Roman" w:hAnsi="Times New Roman"/>
            <w:sz w:val="36"/>
            <w:szCs w:val="36"/>
          </w:rPr>
          <w:t xml:space="preserve">Sometimes you </w:t>
        </w:r>
        <w:proofErr w:type="spellStart"/>
        <w:r w:rsidRPr="00A56F66">
          <w:rPr>
            <w:rFonts w:ascii="Times New Roman" w:eastAsia="Times New Roman" w:hAnsi="Times New Roman"/>
            <w:sz w:val="36"/>
            <w:szCs w:val="36"/>
          </w:rPr>
          <w:t>dont</w:t>
        </w:r>
        <w:proofErr w:type="spellEnd"/>
        <w:r w:rsidRPr="00A56F66">
          <w:rPr>
            <w:rFonts w:ascii="Times New Roman" w:eastAsia="Times New Roman" w:hAnsi="Times New Roman"/>
            <w:sz w:val="36"/>
            <w:szCs w:val="36"/>
          </w:rPr>
          <w:t xml:space="preserve"> want to serialize/store all the fields in the object. Say some fields you want to hide to preserve the privacy or some fields you may want to read only from master data, then you </w:t>
        </w:r>
        <w:proofErr w:type="spellStart"/>
        <w:r w:rsidRPr="00A56F66">
          <w:rPr>
            <w:rFonts w:ascii="Times New Roman" w:eastAsia="Times New Roman" w:hAnsi="Times New Roman"/>
            <w:sz w:val="36"/>
            <w:szCs w:val="36"/>
          </w:rPr>
          <w:t>dont</w:t>
        </w:r>
        <w:proofErr w:type="spellEnd"/>
        <w:r w:rsidRPr="00A56F66">
          <w:rPr>
            <w:rFonts w:ascii="Times New Roman" w:eastAsia="Times New Roman" w:hAnsi="Times New Roman"/>
            <w:sz w:val="36"/>
            <w:szCs w:val="36"/>
          </w:rPr>
          <w:t xml:space="preserve"> serialize them. To do this, you just need to declare a field as </w:t>
        </w:r>
        <w:r w:rsidRPr="00A56F66">
          <w:rPr>
            <w:rFonts w:ascii="Times New Roman" w:eastAsia="Times New Roman" w:hAnsi="Times New Roman"/>
            <w:b/>
            <w:bCs/>
            <w:i/>
            <w:iCs/>
            <w:sz w:val="36"/>
            <w:szCs w:val="36"/>
          </w:rPr>
          <w:t>transient</w:t>
        </w:r>
        <w:r w:rsidRPr="00A56F66">
          <w:rPr>
            <w:rFonts w:ascii="Times New Roman" w:eastAsia="Times New Roman" w:hAnsi="Times New Roman"/>
            <w:sz w:val="36"/>
            <w:szCs w:val="36"/>
          </w:rPr>
          <w:t xml:space="preserve"> field. </w:t>
        </w:r>
      </w:ins>
    </w:p>
    <w:p w:rsidR="00813290" w:rsidRPr="00A56F66" w:rsidRDefault="00813290" w:rsidP="00813290">
      <w:pPr>
        <w:spacing w:beforeAutospacing="1" w:afterAutospacing="1" w:line="240" w:lineRule="auto"/>
        <w:rPr>
          <w:ins w:id="220" w:author="Unknown"/>
          <w:rFonts w:ascii="Times New Roman" w:eastAsia="Times New Roman" w:hAnsi="Times New Roman"/>
          <w:sz w:val="36"/>
          <w:szCs w:val="36"/>
        </w:rPr>
      </w:pPr>
      <w:ins w:id="221" w:author="Unknown">
        <w:r w:rsidRPr="00A56F66">
          <w:rPr>
            <w:rFonts w:ascii="Times New Roman" w:eastAsia="Times New Roman" w:hAnsi="Times New Roman"/>
            <w:sz w:val="36"/>
            <w:szCs w:val="36"/>
          </w:rPr>
          <w:t xml:space="preserve">transient private </w:t>
        </w:r>
        <w:proofErr w:type="spellStart"/>
        <w:r w:rsidRPr="00A56F66">
          <w:rPr>
            <w:rFonts w:ascii="Times New Roman" w:eastAsia="Times New Roman" w:hAnsi="Times New Roman"/>
            <w:sz w:val="36"/>
            <w:szCs w:val="36"/>
          </w:rPr>
          <w:t>int</w:t>
        </w:r>
        <w:proofErr w:type="spellEnd"/>
        <w:r w:rsidRPr="00A56F66">
          <w:rPr>
            <w:rFonts w:ascii="Times New Roman" w:eastAsia="Times New Roman" w:hAnsi="Times New Roman"/>
            <w:sz w:val="36"/>
            <w:szCs w:val="36"/>
          </w:rPr>
          <w:t xml:space="preserve"> </w:t>
        </w:r>
        <w:proofErr w:type="spellStart"/>
        <w:r w:rsidRPr="00A56F66">
          <w:rPr>
            <w:rFonts w:ascii="Times New Roman" w:eastAsia="Times New Roman" w:hAnsi="Times New Roman"/>
            <w:sz w:val="36"/>
            <w:szCs w:val="36"/>
          </w:rPr>
          <w:t>checkPoint</w:t>
        </w:r>
        <w:proofErr w:type="spellEnd"/>
        <w:r w:rsidRPr="00A56F66">
          <w:rPr>
            <w:rFonts w:ascii="Times New Roman" w:eastAsia="Times New Roman" w:hAnsi="Times New Roman"/>
            <w:sz w:val="36"/>
            <w:szCs w:val="36"/>
          </w:rPr>
          <w:t xml:space="preserve">; </w:t>
        </w:r>
      </w:ins>
    </w:p>
    <w:p w:rsidR="00813290" w:rsidRPr="00A56F66" w:rsidRDefault="00813290" w:rsidP="00813290">
      <w:pPr>
        <w:spacing w:beforeAutospacing="1" w:afterAutospacing="1" w:line="240" w:lineRule="auto"/>
        <w:rPr>
          <w:ins w:id="222" w:author="Unknown"/>
          <w:rFonts w:ascii="Times New Roman" w:eastAsia="Times New Roman" w:hAnsi="Times New Roman"/>
          <w:sz w:val="36"/>
          <w:szCs w:val="36"/>
        </w:rPr>
      </w:pPr>
      <w:ins w:id="223" w:author="Unknown">
        <w:r w:rsidRPr="00A56F66">
          <w:rPr>
            <w:rFonts w:ascii="Times New Roman" w:eastAsia="Times New Roman" w:hAnsi="Times New Roman"/>
            <w:sz w:val="36"/>
            <w:szCs w:val="36"/>
          </w:rPr>
          <w:t xml:space="preserve">Also the static fields are not serialized. Actually there is no point in serializing static fields as static fields do not represent object state but represent class state and it can be modified by any other object. </w:t>
        </w:r>
        <w:proofErr w:type="spellStart"/>
        <w:r w:rsidRPr="00A56F66">
          <w:rPr>
            <w:rFonts w:ascii="Times New Roman" w:eastAsia="Times New Roman" w:hAnsi="Times New Roman"/>
            <w:sz w:val="36"/>
            <w:szCs w:val="36"/>
          </w:rPr>
          <w:t>Lets</w:t>
        </w:r>
        <w:proofErr w:type="spellEnd"/>
        <w:r w:rsidRPr="00A56F66">
          <w:rPr>
            <w:rFonts w:ascii="Times New Roman" w:eastAsia="Times New Roman" w:hAnsi="Times New Roman"/>
            <w:sz w:val="36"/>
            <w:szCs w:val="36"/>
          </w:rPr>
          <w:t xml:space="preserve"> assume that you have serialized a static field and its value and before </w:t>
        </w:r>
        <w:proofErr w:type="spellStart"/>
        <w:r w:rsidRPr="00A56F66">
          <w:rPr>
            <w:rFonts w:ascii="Times New Roman" w:eastAsia="Times New Roman" w:hAnsi="Times New Roman"/>
            <w:sz w:val="36"/>
            <w:szCs w:val="36"/>
          </w:rPr>
          <w:t>deserialization</w:t>
        </w:r>
        <w:proofErr w:type="spellEnd"/>
        <w:r w:rsidRPr="00A56F66">
          <w:rPr>
            <w:rFonts w:ascii="Times New Roman" w:eastAsia="Times New Roman" w:hAnsi="Times New Roman"/>
            <w:sz w:val="36"/>
            <w:szCs w:val="36"/>
          </w:rPr>
          <w:t xml:space="preserve"> of the object, the static field value is changed by some other object. Now the static field value that is serialized/stored is no more valid. Hence it make no point in serializing the static field. </w:t>
        </w:r>
      </w:ins>
    </w:p>
    <w:p w:rsidR="00813290" w:rsidRPr="00A56F66" w:rsidRDefault="00813290" w:rsidP="00813290">
      <w:pPr>
        <w:spacing w:beforeAutospacing="1" w:afterAutospacing="1" w:line="240" w:lineRule="auto"/>
        <w:rPr>
          <w:ins w:id="224" w:author="Unknown"/>
          <w:rFonts w:ascii="Times New Roman" w:eastAsia="Times New Roman" w:hAnsi="Times New Roman"/>
          <w:sz w:val="36"/>
          <w:szCs w:val="36"/>
        </w:rPr>
      </w:pPr>
      <w:ins w:id="225" w:author="Unknown">
        <w:r w:rsidRPr="00A56F66">
          <w:rPr>
            <w:rFonts w:ascii="Times New Roman" w:eastAsia="Times New Roman" w:hAnsi="Times New Roman"/>
            <w:sz w:val="36"/>
            <w:szCs w:val="36"/>
          </w:rPr>
          <w:t xml:space="preserve">Note that serialization does not care about access modifiers. It serializes all private, public and protected fields. </w:t>
        </w:r>
      </w:ins>
    </w:p>
    <w:p w:rsidR="006354E5" w:rsidRPr="00A56F66" w:rsidRDefault="006354E5" w:rsidP="006354E5">
      <w:pPr>
        <w:autoSpaceDE w:val="0"/>
        <w:autoSpaceDN w:val="0"/>
        <w:adjustRightInd w:val="0"/>
        <w:spacing w:after="0" w:line="240" w:lineRule="auto"/>
        <w:rPr>
          <w:rFonts w:ascii="Times New Roman" w:hAnsi="Times New Roman"/>
          <w:sz w:val="36"/>
          <w:szCs w:val="36"/>
        </w:rPr>
      </w:pPr>
    </w:p>
    <w:p w:rsidR="00813290" w:rsidRPr="00A56F66" w:rsidRDefault="00813290" w:rsidP="00813290">
      <w:pPr>
        <w:spacing w:before="100" w:beforeAutospacing="1" w:after="100" w:afterAutospacing="1" w:line="240" w:lineRule="auto"/>
        <w:rPr>
          <w:rFonts w:ascii="Times New Roman" w:eastAsia="Times New Roman" w:hAnsi="Times New Roman"/>
          <w:sz w:val="36"/>
          <w:szCs w:val="36"/>
        </w:rPr>
      </w:pPr>
    </w:p>
    <w:p w:rsidR="003C3D26" w:rsidRPr="00A56F66" w:rsidRDefault="003C3D26">
      <w:pPr>
        <w:rPr>
          <w:sz w:val="36"/>
          <w:szCs w:val="36"/>
        </w:rPr>
      </w:pPr>
    </w:p>
    <w:sectPr w:rsidR="003C3D26" w:rsidRPr="00A56F66" w:rsidSect="006E3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2CAE"/>
    <w:multiLevelType w:val="multilevel"/>
    <w:tmpl w:val="9DB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87316"/>
    <w:multiLevelType w:val="multilevel"/>
    <w:tmpl w:val="ACF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358F6"/>
    <w:multiLevelType w:val="multilevel"/>
    <w:tmpl w:val="D6A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6F18"/>
    <w:rsid w:val="00002256"/>
    <w:rsid w:val="000B090E"/>
    <w:rsid w:val="000E1273"/>
    <w:rsid w:val="000E1A49"/>
    <w:rsid w:val="000E5F5A"/>
    <w:rsid w:val="001112BC"/>
    <w:rsid w:val="00145AF3"/>
    <w:rsid w:val="00145F95"/>
    <w:rsid w:val="00156D52"/>
    <w:rsid w:val="00181452"/>
    <w:rsid w:val="001E2126"/>
    <w:rsid w:val="00264F09"/>
    <w:rsid w:val="003858E4"/>
    <w:rsid w:val="003937FD"/>
    <w:rsid w:val="003C3D26"/>
    <w:rsid w:val="004A57FB"/>
    <w:rsid w:val="004B20F6"/>
    <w:rsid w:val="0053194B"/>
    <w:rsid w:val="005A41F5"/>
    <w:rsid w:val="005B6F18"/>
    <w:rsid w:val="005E56FC"/>
    <w:rsid w:val="006339C8"/>
    <w:rsid w:val="006354E5"/>
    <w:rsid w:val="00670BDD"/>
    <w:rsid w:val="006E35AB"/>
    <w:rsid w:val="00763225"/>
    <w:rsid w:val="007C1FFC"/>
    <w:rsid w:val="007D59BD"/>
    <w:rsid w:val="007E7F63"/>
    <w:rsid w:val="007F5804"/>
    <w:rsid w:val="00813290"/>
    <w:rsid w:val="00813851"/>
    <w:rsid w:val="008215B3"/>
    <w:rsid w:val="008C7D0F"/>
    <w:rsid w:val="008F0CF1"/>
    <w:rsid w:val="00960DCD"/>
    <w:rsid w:val="009D6BA1"/>
    <w:rsid w:val="00A50C18"/>
    <w:rsid w:val="00A56F66"/>
    <w:rsid w:val="00AE6EB7"/>
    <w:rsid w:val="00B55B29"/>
    <w:rsid w:val="00B84D12"/>
    <w:rsid w:val="00BD25D8"/>
    <w:rsid w:val="00BE1CCB"/>
    <w:rsid w:val="00C363FE"/>
    <w:rsid w:val="00D268B7"/>
    <w:rsid w:val="00E12623"/>
    <w:rsid w:val="00E22AC5"/>
    <w:rsid w:val="00E366A9"/>
    <w:rsid w:val="00E551DF"/>
    <w:rsid w:val="00ED0898"/>
    <w:rsid w:val="00F55401"/>
    <w:rsid w:val="00FE4111"/>
    <w:rsid w:val="00FF4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vita</cp:lastModifiedBy>
  <cp:revision>46</cp:revision>
  <dcterms:created xsi:type="dcterms:W3CDTF">2011-02-09T06:27:00Z</dcterms:created>
  <dcterms:modified xsi:type="dcterms:W3CDTF">2013-11-05T14:16:00Z</dcterms:modified>
</cp:coreProperties>
</file>